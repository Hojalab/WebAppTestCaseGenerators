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1F9" w:rsidRDefault="004771F9" w:rsidP="004771F9">
      <w:pPr>
        <w:pStyle w:val="Title"/>
      </w:pPr>
    </w:p>
    <w:p w:rsidR="004771F9" w:rsidRDefault="004771F9" w:rsidP="004771F9">
      <w:pPr>
        <w:pStyle w:val="Title"/>
      </w:pPr>
    </w:p>
    <w:p w:rsidR="004771F9" w:rsidRDefault="004771F9" w:rsidP="004771F9">
      <w:pPr>
        <w:pStyle w:val="Title"/>
      </w:pPr>
    </w:p>
    <w:p w:rsidR="004771F9" w:rsidRDefault="004771F9" w:rsidP="004771F9">
      <w:pPr>
        <w:pStyle w:val="Title"/>
      </w:pPr>
      <w:r>
        <w:t>Automatic Generation of Artifacts for Two Web Application Testing Models</w:t>
      </w:r>
    </w:p>
    <w:p w:rsidR="004771F9" w:rsidRDefault="004771F9" w:rsidP="004771F9"/>
    <w:p w:rsidR="006D0F4F" w:rsidRDefault="004771F9" w:rsidP="004771F9">
      <w:pPr>
        <w:jc w:val="center"/>
      </w:pPr>
      <w:r w:rsidRPr="003E2018">
        <w:rPr>
          <w:b/>
        </w:rPr>
        <w:t>Submitted by:</w:t>
      </w:r>
      <w:r>
        <w:t xml:space="preserve">  Sarah Vessels</w:t>
      </w:r>
    </w:p>
    <w:p w:rsidR="006D0F4F" w:rsidRDefault="006D0F4F" w:rsidP="004771F9">
      <w:pPr>
        <w:jc w:val="center"/>
      </w:pPr>
      <w:r w:rsidRPr="003E2018">
        <w:rPr>
          <w:b/>
        </w:rPr>
        <w:t>Advisor:</w:t>
      </w:r>
      <w:r>
        <w:t xml:space="preserve">  Dr. Jane Hayes</w:t>
      </w:r>
    </w:p>
    <w:p w:rsidR="006D0F4F" w:rsidRDefault="006D0F4F" w:rsidP="004771F9">
      <w:pPr>
        <w:jc w:val="center"/>
      </w:pPr>
    </w:p>
    <w:p w:rsidR="006D0F4F" w:rsidRDefault="006D0F4F" w:rsidP="004771F9">
      <w:pPr>
        <w:jc w:val="center"/>
      </w:pPr>
      <w:r>
        <w:t>Department of Compute</w:t>
      </w:r>
      <w:r w:rsidR="003E2018">
        <w:t>r</w:t>
      </w:r>
      <w:r>
        <w:t xml:space="preserve"> Science</w:t>
      </w:r>
    </w:p>
    <w:p w:rsidR="006D0F4F" w:rsidRDefault="006D0F4F" w:rsidP="004771F9">
      <w:pPr>
        <w:jc w:val="center"/>
      </w:pPr>
      <w:r>
        <w:t>University of Kentucky</w:t>
      </w:r>
    </w:p>
    <w:p w:rsidR="006D0F4F" w:rsidRDefault="006D0F4F" w:rsidP="004771F9">
      <w:pPr>
        <w:jc w:val="center"/>
      </w:pPr>
      <w:r>
        <w:t>Lexington, KY 40506</w:t>
      </w:r>
    </w:p>
    <w:p w:rsidR="006D0F4F" w:rsidRDefault="006D0F4F" w:rsidP="004771F9">
      <w:pPr>
        <w:jc w:val="center"/>
      </w:pPr>
    </w:p>
    <w:p w:rsidR="006D0F4F" w:rsidRDefault="006D0F4F" w:rsidP="004771F9">
      <w:pPr>
        <w:jc w:val="center"/>
      </w:pPr>
      <w:del w:id="1" w:author="sarah" w:date="2011-04-12T00:53:00Z">
        <w:r w:rsidDel="00DA095F">
          <w:delText xml:space="preserve">March </w:delText>
        </w:r>
      </w:del>
      <w:ins w:id="2" w:author="sarah" w:date="2011-04-12T00:53:00Z">
        <w:r w:rsidR="00DA095F">
          <w:t>Monday, May 9,</w:t>
        </w:r>
        <w:r w:rsidR="00DA095F">
          <w:t xml:space="preserve"> </w:t>
        </w:r>
      </w:ins>
      <w:r>
        <w:t>2011</w:t>
      </w:r>
    </w:p>
    <w:p w:rsidR="006D0F4F" w:rsidRDefault="006D0F4F" w:rsidP="004771F9">
      <w:pPr>
        <w:jc w:val="center"/>
      </w:pPr>
    </w:p>
    <w:p w:rsidR="006D0F4F" w:rsidRPr="00025E72" w:rsidRDefault="006D0F4F" w:rsidP="004771F9">
      <w:pPr>
        <w:jc w:val="center"/>
        <w:rPr>
          <w:b/>
        </w:rPr>
      </w:pPr>
      <w:r w:rsidRPr="00025E72">
        <w:rPr>
          <w:b/>
        </w:rPr>
        <w:t>Committee members:</w:t>
      </w:r>
    </w:p>
    <w:p w:rsidR="00025E72" w:rsidRDefault="00025E72" w:rsidP="004771F9">
      <w:pPr>
        <w:jc w:val="center"/>
      </w:pPr>
    </w:p>
    <w:p w:rsidR="00025E72" w:rsidRDefault="00025E72" w:rsidP="004771F9">
      <w:pPr>
        <w:jc w:val="center"/>
      </w:pPr>
      <w:r>
        <w:t>Dr. Raphael Finkel</w:t>
      </w:r>
    </w:p>
    <w:p w:rsidR="006D0F4F" w:rsidRDefault="00025E72" w:rsidP="004771F9">
      <w:pPr>
        <w:jc w:val="center"/>
      </w:pPr>
      <w:r>
        <w:t>Dr. Judy Goldsmith</w:t>
      </w:r>
    </w:p>
    <w:p w:rsidR="00025E72" w:rsidRPr="00025E72" w:rsidRDefault="00025E72" w:rsidP="004771F9">
      <w:pPr>
        <w:jc w:val="center"/>
      </w:pPr>
      <w:r>
        <w:t>Dr. Jane Hayes</w:t>
      </w:r>
    </w:p>
    <w:p w:rsidR="00216D5D" w:rsidRDefault="006D0F4F" w:rsidP="00216D5D">
      <w:pPr>
        <w:pStyle w:val="Heading1"/>
      </w:pPr>
      <w:r>
        <w:br w:type="page"/>
      </w:r>
      <w:bookmarkStart w:id="3" w:name="_Toc290332933"/>
      <w:r w:rsidR="00216D5D">
        <w:lastRenderedPageBreak/>
        <w:t>Abstract</w:t>
      </w:r>
      <w:bookmarkEnd w:id="3"/>
    </w:p>
    <w:p w:rsidR="002F65EA" w:rsidRDefault="002F65EA" w:rsidP="00216D5D"/>
    <w:p w:rsidR="006903FD" w:rsidRDefault="002F65EA">
      <w:pPr>
        <w:jc w:val="both"/>
      </w:pPr>
      <w:r>
        <w:t xml:space="preserve">Web applications are prevalent and it is important that they be of high quality </w:t>
      </w:r>
      <w:del w:id="4" w:author="sarah" w:date="2011-03-28T01:02:00Z">
        <w:r w:rsidDel="00C82272">
          <w:delText xml:space="preserve">as </w:delText>
        </w:r>
      </w:del>
      <w:ins w:id="5" w:author="sarah" w:date="2011-03-28T01:02:00Z">
        <w:r w:rsidR="00C82272">
          <w:t xml:space="preserve">since </w:t>
        </w:r>
      </w:ins>
      <w:r>
        <w:t>businesses, schools, and public services rely upon them.</w:t>
      </w:r>
      <w:r w:rsidR="00B017CE">
        <w:t xml:space="preserve">  Unique testing models designed for web applications can be beneficial since web applications differ greatly from desktop applications.  Web applications </w:t>
      </w:r>
      <w:r w:rsidR="007F3B0F">
        <w:t>are accessed via a browser, and a user can manipulate the web application in ways not possible with desktop applications, such as modifying the UR</w:t>
      </w:r>
      <w:del w:id="6" w:author="sarah" w:date="2011-03-28T01:03:00Z">
        <w:r w:rsidR="007F3B0F" w:rsidDel="00D06316">
          <w:delText>L</w:delText>
        </w:r>
      </w:del>
      <w:ins w:id="7" w:author="sarah" w:date="2011-03-28T01:03:00Z">
        <w:r w:rsidR="00D06316">
          <w:t>I</w:t>
        </w:r>
      </w:ins>
      <w:r w:rsidR="007F3B0F">
        <w:t xml:space="preserve"> </w:t>
      </w:r>
      <w:r w:rsidR="00DF0636">
        <w:t>or</w:t>
      </w:r>
      <w:r w:rsidR="007F3B0F">
        <w:t xml:space="preserve"> using the Back button in the browser.</w:t>
      </w:r>
      <w:r>
        <w:t xml:space="preserve">  </w:t>
      </w:r>
      <w:r w:rsidR="00B017CE">
        <w:t xml:space="preserve">It can take a great deal of time to apply </w:t>
      </w:r>
      <w:r w:rsidR="00DF0636">
        <w:t>a given testing model to a web application</w:t>
      </w:r>
      <w:r w:rsidR="0009626E">
        <w:t xml:space="preserve">, due to the size of the application as well as </w:t>
      </w:r>
      <w:r w:rsidR="00024205">
        <w:t>the many steps in applying a model</w:t>
      </w:r>
      <w:r w:rsidR="00DF0636">
        <w:t xml:space="preserve">.  This project seeks to </w:t>
      </w:r>
      <w:del w:id="8" w:author="sarah" w:date="2011-03-23T23:39:00Z">
        <w:r w:rsidR="00DF0636" w:rsidDel="008B1094">
          <w:delText>speed up the process of applying</w:delText>
        </w:r>
      </w:del>
      <w:ins w:id="9" w:author="sarah" w:date="2011-03-23T23:39:00Z">
        <w:r w:rsidR="008B1094">
          <w:t>decrease the time necessary to apply</w:t>
        </w:r>
      </w:ins>
      <w:r w:rsidR="00DF0636">
        <w:t xml:space="preserve"> two particular web application testing models:  </w:t>
      </w:r>
      <w:r w:rsidR="00DB18AE">
        <w:t>the Atomic Section Model</w:t>
      </w:r>
      <w:r w:rsidR="00497E57">
        <w:t xml:space="preserve"> and the Qian, Miao, Zeng model</w:t>
      </w:r>
      <w:r w:rsidR="00CA561C">
        <w:t>.</w:t>
      </w:r>
      <w:r w:rsidR="00195609">
        <w:t xml:space="preserve">  Two </w:t>
      </w:r>
      <w:r w:rsidR="00964D99">
        <w:t>tools</w:t>
      </w:r>
      <w:r w:rsidR="00195609">
        <w:t xml:space="preserve"> were written usin</w:t>
      </w:r>
      <w:r w:rsidR="00E433C1">
        <w:t xml:space="preserve">g the Ruby programming language, one for each model.  </w:t>
      </w:r>
      <w:r w:rsidR="00AE7CAA">
        <w:t xml:space="preserve">The </w:t>
      </w:r>
      <w:r w:rsidR="006F715A">
        <w:t>tools</w:t>
      </w:r>
      <w:r w:rsidR="00AE7CAA">
        <w:t xml:space="preserve"> take as input the source code of a Ruby on Rails web application</w:t>
      </w:r>
      <w:r w:rsidR="001213DD">
        <w:t>,</w:t>
      </w:r>
      <w:r w:rsidR="00AE7CAA">
        <w:t xml:space="preserve"> and the UR</w:t>
      </w:r>
      <w:del w:id="10" w:author="sarah" w:date="2011-03-28T01:03:00Z">
        <w:r w:rsidR="00AE7CAA" w:rsidDel="00D06316">
          <w:delText>L</w:delText>
        </w:r>
      </w:del>
      <w:ins w:id="11" w:author="sarah" w:date="2011-03-28T01:03:00Z">
        <w:r w:rsidR="00D06316">
          <w:t>I</w:t>
        </w:r>
      </w:ins>
      <w:r w:rsidR="00AE7CAA">
        <w:t xml:space="preserve"> to a web application written with any framework, respectively.</w:t>
      </w:r>
      <w:r w:rsidR="00914283">
        <w:t xml:space="preserve">  They produce as output </w:t>
      </w:r>
      <w:r w:rsidR="001213DD">
        <w:t>test paths that can be traversed manually to ensure good coverage of the web application, and artifacts that can be further manipulated manually to produce test paths, respectively.</w:t>
      </w:r>
      <w:ins w:id="12" w:author="sarah" w:date="2011-03-23T23:40:00Z">
        <w:r w:rsidR="00C16504">
          <w:t xml:space="preserve">  Through the use of these tools, a web application developer can better </w:t>
        </w:r>
      </w:ins>
      <w:ins w:id="13" w:author="sarah" w:date="2011-03-28T01:04:00Z">
        <w:r w:rsidR="00FE4F6F">
          <w:t>see</w:t>
        </w:r>
      </w:ins>
      <w:ins w:id="14" w:author="sarah" w:date="2011-03-23T23:40:00Z">
        <w:r w:rsidR="00C16504">
          <w:t xml:space="preserve"> how to test his or her application</w:t>
        </w:r>
        <w:r w:rsidR="00820BAD">
          <w:t xml:space="preserve">, and can see all the paths through the application </w:t>
        </w:r>
      </w:ins>
      <w:r w:rsidR="002A713D">
        <w:t xml:space="preserve">that </w:t>
      </w:r>
      <w:ins w:id="15" w:author="sarah" w:date="2011-03-23T23:40:00Z">
        <w:r w:rsidR="00820BAD">
          <w:t>a user might take.</w:t>
        </w:r>
      </w:ins>
    </w:p>
    <w:p w:rsidR="00AE50B8" w:rsidRDefault="00AE50B8" w:rsidP="00EE45CD">
      <w:pPr>
        <w:pStyle w:val="Heading1"/>
      </w:pPr>
      <w:r>
        <w:br w:type="page"/>
      </w:r>
    </w:p>
    <w:p w:rsidR="00AE50B8" w:rsidRDefault="00AE50B8">
      <w:pPr>
        <w:pStyle w:val="TOCHeading"/>
      </w:pPr>
      <w:r>
        <w:lastRenderedPageBreak/>
        <w:t>Contents</w:t>
      </w:r>
    </w:p>
    <w:p w:rsidR="00DA095F" w:rsidRDefault="00DA1860">
      <w:pPr>
        <w:pStyle w:val="TOC1"/>
        <w:tabs>
          <w:tab w:val="right" w:leader="dot" w:pos="8630"/>
        </w:tabs>
        <w:rPr>
          <w:ins w:id="16" w:author="sarah" w:date="2011-04-12T00:53:00Z"/>
          <w:rFonts w:asciiTheme="minorHAnsi" w:eastAsiaTheme="minorEastAsia" w:hAnsiTheme="minorHAnsi" w:cstheme="minorBidi"/>
          <w:noProof/>
          <w:sz w:val="22"/>
          <w:szCs w:val="22"/>
        </w:rPr>
      </w:pPr>
      <w:r>
        <w:fldChar w:fldCharType="begin"/>
      </w:r>
      <w:r w:rsidR="00AE50B8">
        <w:instrText xml:space="preserve"> TOC \o "1-3" \h \z \u </w:instrText>
      </w:r>
      <w:r>
        <w:fldChar w:fldCharType="separate"/>
      </w:r>
      <w:ins w:id="17" w:author="sarah" w:date="2011-04-12T00:53:00Z">
        <w:r w:rsidR="00DA095F" w:rsidRPr="0064500F">
          <w:rPr>
            <w:rStyle w:val="Hyperlink"/>
            <w:noProof/>
          </w:rPr>
          <w:fldChar w:fldCharType="begin"/>
        </w:r>
        <w:r w:rsidR="00DA095F" w:rsidRPr="0064500F">
          <w:rPr>
            <w:rStyle w:val="Hyperlink"/>
            <w:noProof/>
          </w:rPr>
          <w:instrText xml:space="preserve"> </w:instrText>
        </w:r>
        <w:r w:rsidR="00DA095F">
          <w:rPr>
            <w:noProof/>
          </w:rPr>
          <w:instrText>HYPERLINK \l "_Toc290332933"</w:instrText>
        </w:r>
        <w:r w:rsidR="00DA095F" w:rsidRPr="0064500F">
          <w:rPr>
            <w:rStyle w:val="Hyperlink"/>
            <w:noProof/>
          </w:rPr>
          <w:instrText xml:space="preserve"> </w:instrText>
        </w:r>
        <w:r w:rsidR="00DA095F" w:rsidRPr="0064500F">
          <w:rPr>
            <w:rStyle w:val="Hyperlink"/>
            <w:noProof/>
          </w:rPr>
        </w:r>
        <w:r w:rsidR="00DA095F" w:rsidRPr="0064500F">
          <w:rPr>
            <w:rStyle w:val="Hyperlink"/>
            <w:noProof/>
          </w:rPr>
          <w:fldChar w:fldCharType="separate"/>
        </w:r>
        <w:r w:rsidR="00DA095F" w:rsidRPr="0064500F">
          <w:rPr>
            <w:rStyle w:val="Hyperlink"/>
            <w:noProof/>
          </w:rPr>
          <w:t>Abstract</w:t>
        </w:r>
        <w:r w:rsidR="00DA095F">
          <w:rPr>
            <w:noProof/>
            <w:webHidden/>
          </w:rPr>
          <w:tab/>
        </w:r>
        <w:r w:rsidR="00DA095F">
          <w:rPr>
            <w:noProof/>
            <w:webHidden/>
          </w:rPr>
          <w:fldChar w:fldCharType="begin"/>
        </w:r>
        <w:r w:rsidR="00DA095F">
          <w:rPr>
            <w:noProof/>
            <w:webHidden/>
          </w:rPr>
          <w:instrText xml:space="preserve"> PAGEREF _Toc290332933 \h </w:instrText>
        </w:r>
        <w:r w:rsidR="00DA095F">
          <w:rPr>
            <w:noProof/>
            <w:webHidden/>
          </w:rPr>
        </w:r>
      </w:ins>
      <w:r w:rsidR="00DA095F">
        <w:rPr>
          <w:noProof/>
          <w:webHidden/>
        </w:rPr>
        <w:fldChar w:fldCharType="separate"/>
      </w:r>
      <w:ins w:id="18" w:author="sarah" w:date="2011-04-12T00:53:00Z">
        <w:r w:rsidR="00DA095F">
          <w:rPr>
            <w:noProof/>
            <w:webHidden/>
          </w:rPr>
          <w:t>2</w:t>
        </w:r>
        <w:r w:rsidR="00DA095F">
          <w:rPr>
            <w:noProof/>
            <w:webHidden/>
          </w:rPr>
          <w:fldChar w:fldCharType="end"/>
        </w:r>
        <w:r w:rsidR="00DA095F" w:rsidRPr="0064500F">
          <w:rPr>
            <w:rStyle w:val="Hyperlink"/>
            <w:noProof/>
          </w:rPr>
          <w:fldChar w:fldCharType="end"/>
        </w:r>
      </w:ins>
    </w:p>
    <w:p w:rsidR="00DA095F" w:rsidRDefault="00DA095F">
      <w:pPr>
        <w:pStyle w:val="TOC1"/>
        <w:tabs>
          <w:tab w:val="right" w:leader="dot" w:pos="8630"/>
        </w:tabs>
        <w:rPr>
          <w:ins w:id="19" w:author="sarah" w:date="2011-04-12T00:53:00Z"/>
          <w:rFonts w:asciiTheme="minorHAnsi" w:eastAsiaTheme="minorEastAsia" w:hAnsiTheme="minorHAnsi" w:cstheme="minorBidi"/>
          <w:noProof/>
          <w:sz w:val="22"/>
          <w:szCs w:val="22"/>
        </w:rPr>
      </w:pPr>
      <w:ins w:id="20"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"_Toc290332934"</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Definitions</w:t>
        </w:r>
        <w:r>
          <w:rPr>
            <w:noProof/>
            <w:webHidden/>
          </w:rPr>
          <w:tab/>
        </w:r>
        <w:r>
          <w:rPr>
            <w:noProof/>
            <w:webHidden/>
          </w:rPr>
          <w:fldChar w:fldCharType="begin"/>
        </w:r>
        <w:r>
          <w:rPr>
            <w:noProof/>
            <w:webHidden/>
          </w:rPr>
          <w:instrText xml:space="preserve"> PAGEREF _Toc290332934 \h </w:instrText>
        </w:r>
        <w:r>
          <w:rPr>
            <w:noProof/>
            <w:webHidden/>
          </w:rPr>
        </w:r>
      </w:ins>
      <w:r>
        <w:rPr>
          <w:noProof/>
          <w:webHidden/>
        </w:rPr>
        <w:fldChar w:fldCharType="separate"/>
      </w:r>
      <w:ins w:id="21" w:author="sarah" w:date="2011-04-12T00:53:00Z">
        <w:r>
          <w:rPr>
            <w:noProof/>
            <w:webHidden/>
          </w:rPr>
          <w:t>4</w:t>
        </w:r>
        <w:r>
          <w:rPr>
            <w:noProof/>
            <w:webHidden/>
          </w:rPr>
          <w:fldChar w:fldCharType="end"/>
        </w:r>
        <w:r w:rsidRPr="0064500F">
          <w:rPr>
            <w:rStyle w:val="Hyperlink"/>
            <w:noProof/>
          </w:rPr>
          <w:fldChar w:fldCharType="end"/>
        </w:r>
      </w:ins>
    </w:p>
    <w:p w:rsidR="00DA095F" w:rsidRDefault="00DA095F">
      <w:pPr>
        <w:pStyle w:val="TOC1"/>
        <w:tabs>
          <w:tab w:val="right" w:leader="dot" w:pos="8630"/>
        </w:tabs>
        <w:rPr>
          <w:ins w:id="22" w:author="sarah" w:date="2011-04-12T00:53:00Z"/>
          <w:rFonts w:asciiTheme="minorHAnsi" w:eastAsiaTheme="minorEastAsia" w:hAnsiTheme="minorHAnsi" w:cstheme="minorBidi"/>
          <w:noProof/>
          <w:sz w:val="22"/>
          <w:szCs w:val="22"/>
        </w:rPr>
      </w:pPr>
      <w:ins w:id="23"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"_Toc290332935"</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1. Introduction</w:t>
        </w:r>
        <w:r>
          <w:rPr>
            <w:noProof/>
            <w:webHidden/>
          </w:rPr>
          <w:tab/>
        </w:r>
        <w:r>
          <w:rPr>
            <w:noProof/>
            <w:webHidden/>
          </w:rPr>
          <w:fldChar w:fldCharType="begin"/>
        </w:r>
        <w:r>
          <w:rPr>
            <w:noProof/>
            <w:webHidden/>
          </w:rPr>
          <w:instrText xml:space="preserve"> PAGEREF _Toc290332935 \h </w:instrText>
        </w:r>
        <w:r>
          <w:rPr>
            <w:noProof/>
            <w:webHidden/>
          </w:rPr>
        </w:r>
      </w:ins>
      <w:r>
        <w:rPr>
          <w:noProof/>
          <w:webHidden/>
        </w:rPr>
        <w:fldChar w:fldCharType="separate"/>
      </w:r>
      <w:ins w:id="24" w:author="sarah" w:date="2011-04-12T00:53:00Z">
        <w:r>
          <w:rPr>
            <w:noProof/>
            <w:webHidden/>
          </w:rPr>
          <w:t>6</w:t>
        </w:r>
        <w:r>
          <w:rPr>
            <w:noProof/>
            <w:webHidden/>
          </w:rPr>
          <w:fldChar w:fldCharType="end"/>
        </w:r>
        <w:r w:rsidRPr="0064500F">
          <w:rPr>
            <w:rStyle w:val="Hyperlink"/>
            <w:noProof/>
          </w:rPr>
          <w:fldChar w:fldCharType="end"/>
        </w:r>
      </w:ins>
    </w:p>
    <w:p w:rsidR="00DA095F" w:rsidRDefault="00DA095F">
      <w:pPr>
        <w:pStyle w:val="TOC1"/>
        <w:tabs>
          <w:tab w:val="right" w:leader="dot" w:pos="8630"/>
        </w:tabs>
        <w:rPr>
          <w:ins w:id="25" w:author="sarah" w:date="2011-04-12T00:53:00Z"/>
          <w:rFonts w:asciiTheme="minorHAnsi" w:eastAsiaTheme="minorEastAsia" w:hAnsiTheme="minorHAnsi" w:cstheme="minorBidi"/>
          <w:noProof/>
          <w:sz w:val="22"/>
          <w:szCs w:val="22"/>
        </w:rPr>
      </w:pPr>
      <w:ins w:id="26"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"_Toc290332936"</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2. Requirements for the Qian, Miao, and Zeng Model Tool</w:t>
        </w:r>
        <w:r>
          <w:rPr>
            <w:noProof/>
            <w:webHidden/>
          </w:rPr>
          <w:tab/>
        </w:r>
        <w:r>
          <w:rPr>
            <w:noProof/>
            <w:webHidden/>
          </w:rPr>
          <w:fldChar w:fldCharType="begin"/>
        </w:r>
        <w:r>
          <w:rPr>
            <w:noProof/>
            <w:webHidden/>
          </w:rPr>
          <w:instrText xml:space="preserve"> PAGEREF _Toc290332936 \h </w:instrText>
        </w:r>
        <w:r>
          <w:rPr>
            <w:noProof/>
            <w:webHidden/>
          </w:rPr>
        </w:r>
      </w:ins>
      <w:r>
        <w:rPr>
          <w:noProof/>
          <w:webHidden/>
        </w:rPr>
        <w:fldChar w:fldCharType="separate"/>
      </w:r>
      <w:ins w:id="27" w:author="sarah" w:date="2011-04-12T00:53:00Z">
        <w:r>
          <w:rPr>
            <w:noProof/>
            <w:webHidden/>
          </w:rPr>
          <w:t>7</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28" w:author="sarah" w:date="2011-04-12T00:53:00Z"/>
          <w:rFonts w:asciiTheme="minorHAnsi" w:eastAsiaTheme="minorEastAsia" w:hAnsiTheme="minorHAnsi" w:cstheme="minorBidi"/>
          <w:noProof/>
          <w:sz w:val="22"/>
          <w:szCs w:val="22"/>
        </w:rPr>
      </w:pPr>
      <w:ins w:id="29"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"_Toc290332937"</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2a. Implementing the QMZ Tool</w:t>
        </w:r>
        <w:r>
          <w:rPr>
            <w:noProof/>
            <w:webHidden/>
          </w:rPr>
          <w:tab/>
        </w:r>
        <w:r>
          <w:rPr>
            <w:noProof/>
            <w:webHidden/>
          </w:rPr>
          <w:fldChar w:fldCharType="begin"/>
        </w:r>
        <w:r>
          <w:rPr>
            <w:noProof/>
            <w:webHidden/>
          </w:rPr>
          <w:instrText xml:space="preserve"> PAGEREF _Toc290332937 \h </w:instrText>
        </w:r>
        <w:r>
          <w:rPr>
            <w:noProof/>
            <w:webHidden/>
          </w:rPr>
        </w:r>
      </w:ins>
      <w:r>
        <w:rPr>
          <w:noProof/>
          <w:webHidden/>
        </w:rPr>
        <w:fldChar w:fldCharType="separate"/>
      </w:r>
      <w:ins w:id="30" w:author="sarah" w:date="2011-04-12T00:53:00Z">
        <w:r>
          <w:rPr>
            <w:noProof/>
            <w:webHidden/>
          </w:rPr>
          <w:t>9</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31" w:author="sarah" w:date="2011-04-12T00:53:00Z"/>
          <w:rFonts w:asciiTheme="minorHAnsi" w:eastAsiaTheme="minorEastAsia" w:hAnsiTheme="minorHAnsi" w:cstheme="minorBidi"/>
          <w:noProof/>
          <w:sz w:val="22"/>
          <w:szCs w:val="22"/>
        </w:rPr>
      </w:pPr>
      <w:ins w:id="32"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"_Toc290332938"</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2b. Testing the QMZ Tool</w:t>
        </w:r>
        <w:r>
          <w:rPr>
            <w:noProof/>
            <w:webHidden/>
          </w:rPr>
          <w:tab/>
        </w:r>
        <w:r>
          <w:rPr>
            <w:noProof/>
            <w:webHidden/>
          </w:rPr>
          <w:fldChar w:fldCharType="begin"/>
        </w:r>
        <w:r>
          <w:rPr>
            <w:noProof/>
            <w:webHidden/>
          </w:rPr>
          <w:instrText xml:space="preserve"> PAGEREF _Toc290332938 \h </w:instrText>
        </w:r>
        <w:r>
          <w:rPr>
            <w:noProof/>
            <w:webHidden/>
          </w:rPr>
        </w:r>
      </w:ins>
      <w:r>
        <w:rPr>
          <w:noProof/>
          <w:webHidden/>
        </w:rPr>
        <w:fldChar w:fldCharType="separate"/>
      </w:r>
      <w:ins w:id="33" w:author="sarah" w:date="2011-04-12T00:53:00Z">
        <w:r>
          <w:rPr>
            <w:noProof/>
            <w:webHidden/>
          </w:rPr>
          <w:t>13</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34" w:author="sarah" w:date="2011-04-12T00:53:00Z"/>
          <w:rFonts w:asciiTheme="minorHAnsi" w:eastAsiaTheme="minorEastAsia" w:hAnsiTheme="minorHAnsi" w:cstheme="minorBidi"/>
          <w:noProof/>
          <w:sz w:val="22"/>
          <w:szCs w:val="22"/>
        </w:rPr>
      </w:pPr>
      <w:ins w:id="35"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"_Toc290332939"</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2c. Sample Output from the QMZ Tool</w:t>
        </w:r>
        <w:r>
          <w:rPr>
            <w:noProof/>
            <w:webHidden/>
          </w:rPr>
          <w:tab/>
        </w:r>
        <w:r>
          <w:rPr>
            <w:noProof/>
            <w:webHidden/>
          </w:rPr>
          <w:fldChar w:fldCharType="begin"/>
        </w:r>
        <w:r>
          <w:rPr>
            <w:noProof/>
            <w:webHidden/>
          </w:rPr>
          <w:instrText xml:space="preserve"> PAGEREF _Toc290332939 \h </w:instrText>
        </w:r>
        <w:r>
          <w:rPr>
            <w:noProof/>
            <w:webHidden/>
          </w:rPr>
        </w:r>
      </w:ins>
      <w:r>
        <w:rPr>
          <w:noProof/>
          <w:webHidden/>
        </w:rPr>
        <w:fldChar w:fldCharType="separate"/>
      </w:r>
      <w:ins w:id="36" w:author="sarah" w:date="2011-04-12T00:53:00Z">
        <w:r>
          <w:rPr>
            <w:noProof/>
            <w:webHidden/>
          </w:rPr>
          <w:t>14</w:t>
        </w:r>
        <w:r>
          <w:rPr>
            <w:noProof/>
            <w:webHidden/>
          </w:rPr>
          <w:fldChar w:fldCharType="end"/>
        </w:r>
        <w:r w:rsidRPr="0064500F">
          <w:rPr>
            <w:rStyle w:val="Hyperlink"/>
            <w:noProof/>
          </w:rPr>
          <w:fldChar w:fldCharType="end"/>
        </w:r>
      </w:ins>
    </w:p>
    <w:p w:rsidR="00DA095F" w:rsidRDefault="00DA095F">
      <w:pPr>
        <w:pStyle w:val="TOC1"/>
        <w:tabs>
          <w:tab w:val="right" w:leader="dot" w:pos="8630"/>
        </w:tabs>
        <w:rPr>
          <w:ins w:id="37" w:author="sarah" w:date="2011-04-12T00:53:00Z"/>
          <w:rFonts w:asciiTheme="minorHAnsi" w:eastAsiaTheme="minorEastAsia" w:hAnsiTheme="minorHAnsi" w:cstheme="minorBidi"/>
          <w:noProof/>
          <w:sz w:val="22"/>
          <w:szCs w:val="22"/>
        </w:rPr>
      </w:pPr>
      <w:ins w:id="38"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"_Toc290332940"</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3. Requirements for the Atomic Section Model Tool</w:t>
        </w:r>
        <w:r>
          <w:rPr>
            <w:noProof/>
            <w:webHidden/>
          </w:rPr>
          <w:tab/>
        </w:r>
        <w:r>
          <w:rPr>
            <w:noProof/>
            <w:webHidden/>
          </w:rPr>
          <w:fldChar w:fldCharType="begin"/>
        </w:r>
        <w:r>
          <w:rPr>
            <w:noProof/>
            <w:webHidden/>
          </w:rPr>
          <w:instrText xml:space="preserve"> PAGEREF _Toc290332940 \h </w:instrText>
        </w:r>
        <w:r>
          <w:rPr>
            <w:noProof/>
            <w:webHidden/>
          </w:rPr>
        </w:r>
      </w:ins>
      <w:r>
        <w:rPr>
          <w:noProof/>
          <w:webHidden/>
        </w:rPr>
        <w:fldChar w:fldCharType="separate"/>
      </w:r>
      <w:ins w:id="39" w:author="sarah" w:date="2011-04-12T00:53:00Z">
        <w:r>
          <w:rPr>
            <w:noProof/>
            <w:webHidden/>
          </w:rPr>
          <w:t>16</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40" w:author="sarah" w:date="2011-04-12T00:53:00Z"/>
          <w:rFonts w:asciiTheme="minorHAnsi" w:eastAsiaTheme="minorEastAsia" w:hAnsiTheme="minorHAnsi" w:cstheme="minorBidi"/>
          <w:noProof/>
          <w:sz w:val="22"/>
          <w:szCs w:val="22"/>
        </w:rPr>
      </w:pPr>
      <w:ins w:id="41"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"_Toc290332941"</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3a. Implementing the ASM Tool</w:t>
        </w:r>
        <w:r>
          <w:rPr>
            <w:noProof/>
            <w:webHidden/>
          </w:rPr>
          <w:tab/>
        </w:r>
        <w:r>
          <w:rPr>
            <w:noProof/>
            <w:webHidden/>
          </w:rPr>
          <w:fldChar w:fldCharType="begin"/>
        </w:r>
        <w:r>
          <w:rPr>
            <w:noProof/>
            <w:webHidden/>
          </w:rPr>
          <w:instrText xml:space="preserve"> PAGEREF _Toc290332941 \h </w:instrText>
        </w:r>
        <w:r>
          <w:rPr>
            <w:noProof/>
            <w:webHidden/>
          </w:rPr>
        </w:r>
      </w:ins>
      <w:r>
        <w:rPr>
          <w:noProof/>
          <w:webHidden/>
        </w:rPr>
        <w:fldChar w:fldCharType="separate"/>
      </w:r>
      <w:ins w:id="42" w:author="sarah" w:date="2011-04-12T00:53:00Z">
        <w:r>
          <w:rPr>
            <w:noProof/>
            <w:webHidden/>
          </w:rPr>
          <w:t>18</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43" w:author="sarah" w:date="2011-04-12T00:53:00Z"/>
          <w:rFonts w:asciiTheme="minorHAnsi" w:eastAsiaTheme="minorEastAsia" w:hAnsiTheme="minorHAnsi" w:cstheme="minorBidi"/>
          <w:noProof/>
          <w:sz w:val="22"/>
          <w:szCs w:val="22"/>
        </w:rPr>
      </w:pPr>
      <w:ins w:id="44"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"_Toc290332942"</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3b. Testing the ASM Tool</w:t>
        </w:r>
        <w:r>
          <w:rPr>
            <w:noProof/>
            <w:webHidden/>
          </w:rPr>
          <w:tab/>
        </w:r>
        <w:r>
          <w:rPr>
            <w:noProof/>
            <w:webHidden/>
          </w:rPr>
          <w:fldChar w:fldCharType="begin"/>
        </w:r>
        <w:r>
          <w:rPr>
            <w:noProof/>
            <w:webHidden/>
          </w:rPr>
          <w:instrText xml:space="preserve"> PAGEREF _Toc290332942 \h </w:instrText>
        </w:r>
        <w:r>
          <w:rPr>
            <w:noProof/>
            <w:webHidden/>
          </w:rPr>
        </w:r>
      </w:ins>
      <w:r>
        <w:rPr>
          <w:noProof/>
          <w:webHidden/>
        </w:rPr>
        <w:fldChar w:fldCharType="separate"/>
      </w:r>
      <w:ins w:id="45" w:author="sarah" w:date="2011-04-12T00:53:00Z">
        <w:r>
          <w:rPr>
            <w:noProof/>
            <w:webHidden/>
          </w:rPr>
          <w:t>27</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46" w:author="sarah" w:date="2011-04-12T00:53:00Z"/>
          <w:rFonts w:asciiTheme="minorHAnsi" w:eastAsiaTheme="minorEastAsia" w:hAnsiTheme="minorHAnsi" w:cstheme="minorBidi"/>
          <w:noProof/>
          <w:sz w:val="22"/>
          <w:szCs w:val="22"/>
        </w:rPr>
      </w:pPr>
      <w:ins w:id="47"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"_Toc290332943"</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3c. Sample Output from the ASM Tool</w:t>
        </w:r>
        <w:r>
          <w:rPr>
            <w:noProof/>
            <w:webHidden/>
          </w:rPr>
          <w:tab/>
        </w:r>
        <w:r>
          <w:rPr>
            <w:noProof/>
            <w:webHidden/>
          </w:rPr>
          <w:fldChar w:fldCharType="begin"/>
        </w:r>
        <w:r>
          <w:rPr>
            <w:noProof/>
            <w:webHidden/>
          </w:rPr>
          <w:instrText xml:space="preserve"> PAGEREF _Toc290332943 \h </w:instrText>
        </w:r>
        <w:r>
          <w:rPr>
            <w:noProof/>
            <w:webHidden/>
          </w:rPr>
        </w:r>
      </w:ins>
      <w:r>
        <w:rPr>
          <w:noProof/>
          <w:webHidden/>
        </w:rPr>
        <w:fldChar w:fldCharType="separate"/>
      </w:r>
      <w:ins w:id="48" w:author="sarah" w:date="2011-04-12T00:53:00Z">
        <w:r>
          <w:rPr>
            <w:noProof/>
            <w:webHidden/>
          </w:rPr>
          <w:t>28</w:t>
        </w:r>
        <w:r>
          <w:rPr>
            <w:noProof/>
            <w:webHidden/>
          </w:rPr>
          <w:fldChar w:fldCharType="end"/>
        </w:r>
        <w:r w:rsidRPr="0064500F">
          <w:rPr>
            <w:rStyle w:val="Hyperlink"/>
            <w:noProof/>
          </w:rPr>
          <w:fldChar w:fldCharType="end"/>
        </w:r>
      </w:ins>
    </w:p>
    <w:p w:rsidR="00DA095F" w:rsidRDefault="00DA095F">
      <w:pPr>
        <w:pStyle w:val="TOC3"/>
        <w:tabs>
          <w:tab w:val="right" w:leader="dot" w:pos="8630"/>
        </w:tabs>
        <w:rPr>
          <w:ins w:id="49" w:author="sarah" w:date="2011-04-12T00:53:00Z"/>
          <w:rFonts w:asciiTheme="minorHAnsi" w:eastAsiaTheme="minorEastAsia" w:hAnsiTheme="minorHAnsi" w:cstheme="minorBidi"/>
          <w:noProof/>
          <w:sz w:val="22"/>
          <w:szCs w:val="22"/>
        </w:rPr>
      </w:pPr>
      <w:ins w:id="50"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"_Toc290332944"</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Single File Output</w:t>
        </w:r>
        <w:r>
          <w:rPr>
            <w:noProof/>
            <w:webHidden/>
          </w:rPr>
          <w:tab/>
        </w:r>
        <w:r>
          <w:rPr>
            <w:noProof/>
            <w:webHidden/>
          </w:rPr>
          <w:fldChar w:fldCharType="begin"/>
        </w:r>
        <w:r>
          <w:rPr>
            <w:noProof/>
            <w:webHidden/>
          </w:rPr>
          <w:instrText xml:space="preserve"> PAGEREF _Toc290332944 \h </w:instrText>
        </w:r>
        <w:r>
          <w:rPr>
            <w:noProof/>
            <w:webHidden/>
          </w:rPr>
        </w:r>
      </w:ins>
      <w:r>
        <w:rPr>
          <w:noProof/>
          <w:webHidden/>
        </w:rPr>
        <w:fldChar w:fldCharType="separate"/>
      </w:r>
      <w:ins w:id="51" w:author="sarah" w:date="2011-04-12T00:53:00Z">
        <w:r>
          <w:rPr>
            <w:noProof/>
            <w:webHidden/>
          </w:rPr>
          <w:t>28</w:t>
        </w:r>
        <w:r>
          <w:rPr>
            <w:noProof/>
            <w:webHidden/>
          </w:rPr>
          <w:fldChar w:fldCharType="end"/>
        </w:r>
        <w:r w:rsidRPr="0064500F">
          <w:rPr>
            <w:rStyle w:val="Hyperlink"/>
            <w:noProof/>
          </w:rPr>
          <w:fldChar w:fldCharType="end"/>
        </w:r>
      </w:ins>
    </w:p>
    <w:p w:rsidR="00DA095F" w:rsidRDefault="00DA095F">
      <w:pPr>
        <w:pStyle w:val="TOC3"/>
        <w:tabs>
          <w:tab w:val="right" w:leader="dot" w:pos="8630"/>
        </w:tabs>
        <w:rPr>
          <w:ins w:id="52" w:author="sarah" w:date="2011-04-12T00:53:00Z"/>
          <w:rFonts w:asciiTheme="minorHAnsi" w:eastAsiaTheme="minorEastAsia" w:hAnsiTheme="minorHAnsi" w:cstheme="minorBidi"/>
          <w:noProof/>
          <w:sz w:val="22"/>
          <w:szCs w:val="22"/>
        </w:rPr>
      </w:pPr>
      <w:ins w:id="53"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"_Toc290332945"</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Rails Application Output</w:t>
        </w:r>
        <w:r>
          <w:rPr>
            <w:noProof/>
            <w:webHidden/>
          </w:rPr>
          <w:tab/>
        </w:r>
        <w:r>
          <w:rPr>
            <w:noProof/>
            <w:webHidden/>
          </w:rPr>
          <w:fldChar w:fldCharType="begin"/>
        </w:r>
        <w:r>
          <w:rPr>
            <w:noProof/>
            <w:webHidden/>
          </w:rPr>
          <w:instrText xml:space="preserve"> PAGEREF _Toc290332945 \h </w:instrText>
        </w:r>
        <w:r>
          <w:rPr>
            <w:noProof/>
            <w:webHidden/>
          </w:rPr>
        </w:r>
      </w:ins>
      <w:r>
        <w:rPr>
          <w:noProof/>
          <w:webHidden/>
        </w:rPr>
        <w:fldChar w:fldCharType="separate"/>
      </w:r>
      <w:ins w:id="54" w:author="sarah" w:date="2011-04-12T00:53:00Z">
        <w:r>
          <w:rPr>
            <w:noProof/>
            <w:webHidden/>
          </w:rPr>
          <w:t>30</w:t>
        </w:r>
        <w:r>
          <w:rPr>
            <w:noProof/>
            <w:webHidden/>
          </w:rPr>
          <w:fldChar w:fldCharType="end"/>
        </w:r>
        <w:r w:rsidRPr="0064500F">
          <w:rPr>
            <w:rStyle w:val="Hyperlink"/>
            <w:noProof/>
          </w:rPr>
          <w:fldChar w:fldCharType="end"/>
        </w:r>
      </w:ins>
    </w:p>
    <w:p w:rsidR="00DA095F" w:rsidRDefault="00DA095F">
      <w:pPr>
        <w:pStyle w:val="TOC1"/>
        <w:tabs>
          <w:tab w:val="right" w:leader="dot" w:pos="8630"/>
        </w:tabs>
        <w:rPr>
          <w:ins w:id="55" w:author="sarah" w:date="2011-04-12T00:53:00Z"/>
          <w:rFonts w:asciiTheme="minorHAnsi" w:eastAsiaTheme="minorEastAsia" w:hAnsiTheme="minorHAnsi" w:cstheme="minorBidi"/>
          <w:noProof/>
          <w:sz w:val="22"/>
          <w:szCs w:val="22"/>
        </w:rPr>
      </w:pPr>
      <w:ins w:id="56"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"_Toc290332946"</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4. Code Statistics</w:t>
        </w:r>
        <w:r>
          <w:rPr>
            <w:noProof/>
            <w:webHidden/>
          </w:rPr>
          <w:tab/>
        </w:r>
        <w:r>
          <w:rPr>
            <w:noProof/>
            <w:webHidden/>
          </w:rPr>
          <w:fldChar w:fldCharType="begin"/>
        </w:r>
        <w:r>
          <w:rPr>
            <w:noProof/>
            <w:webHidden/>
          </w:rPr>
          <w:instrText xml:space="preserve"> PAGEREF _Toc290332946 \h </w:instrText>
        </w:r>
        <w:r>
          <w:rPr>
            <w:noProof/>
            <w:webHidden/>
          </w:rPr>
        </w:r>
      </w:ins>
      <w:r>
        <w:rPr>
          <w:noProof/>
          <w:webHidden/>
        </w:rPr>
        <w:fldChar w:fldCharType="separate"/>
      </w:r>
      <w:ins w:id="57" w:author="sarah" w:date="2011-04-12T00:53:00Z">
        <w:r>
          <w:rPr>
            <w:noProof/>
            <w:webHidden/>
          </w:rPr>
          <w:t>33</w:t>
        </w:r>
        <w:r>
          <w:rPr>
            <w:noProof/>
            <w:webHidden/>
          </w:rPr>
          <w:fldChar w:fldCharType="end"/>
        </w:r>
        <w:r w:rsidRPr="0064500F">
          <w:rPr>
            <w:rStyle w:val="Hyperlink"/>
            <w:noProof/>
          </w:rPr>
          <w:fldChar w:fldCharType="end"/>
        </w:r>
      </w:ins>
    </w:p>
    <w:p w:rsidR="00DA095F" w:rsidRDefault="00DA095F">
      <w:pPr>
        <w:pStyle w:val="TOC1"/>
        <w:tabs>
          <w:tab w:val="right" w:leader="dot" w:pos="8630"/>
        </w:tabs>
        <w:rPr>
          <w:ins w:id="58" w:author="sarah" w:date="2011-04-12T00:53:00Z"/>
          <w:rFonts w:asciiTheme="minorHAnsi" w:eastAsiaTheme="minorEastAsia" w:hAnsiTheme="minorHAnsi" w:cstheme="minorBidi"/>
          <w:noProof/>
          <w:sz w:val="22"/>
          <w:szCs w:val="22"/>
        </w:rPr>
      </w:pPr>
      <w:ins w:id="59"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"_Toc290332947"</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5. Future Work</w:t>
        </w:r>
        <w:r>
          <w:rPr>
            <w:noProof/>
            <w:webHidden/>
          </w:rPr>
          <w:tab/>
        </w:r>
        <w:r>
          <w:rPr>
            <w:noProof/>
            <w:webHidden/>
          </w:rPr>
          <w:fldChar w:fldCharType="begin"/>
        </w:r>
        <w:r>
          <w:rPr>
            <w:noProof/>
            <w:webHidden/>
          </w:rPr>
          <w:instrText xml:space="preserve"> PAGEREF _Toc290332947 \h </w:instrText>
        </w:r>
        <w:r>
          <w:rPr>
            <w:noProof/>
            <w:webHidden/>
          </w:rPr>
        </w:r>
      </w:ins>
      <w:r>
        <w:rPr>
          <w:noProof/>
          <w:webHidden/>
        </w:rPr>
        <w:fldChar w:fldCharType="separate"/>
      </w:r>
      <w:ins w:id="60" w:author="sarah" w:date="2011-04-12T00:53:00Z">
        <w:r>
          <w:rPr>
            <w:noProof/>
            <w:webHidden/>
          </w:rPr>
          <w:t>34</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61" w:author="sarah" w:date="2011-04-12T00:53:00Z"/>
          <w:rFonts w:asciiTheme="minorHAnsi" w:eastAsiaTheme="minorEastAsia" w:hAnsiTheme="minorHAnsi" w:cstheme="minorBidi"/>
          <w:noProof/>
          <w:sz w:val="22"/>
          <w:szCs w:val="22"/>
        </w:rPr>
      </w:pPr>
      <w:ins w:id="62"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"_Toc290332948"</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5a. QMZ Tool</w:t>
        </w:r>
        <w:r>
          <w:rPr>
            <w:noProof/>
            <w:webHidden/>
          </w:rPr>
          <w:tab/>
        </w:r>
        <w:r>
          <w:rPr>
            <w:noProof/>
            <w:webHidden/>
          </w:rPr>
          <w:fldChar w:fldCharType="begin"/>
        </w:r>
        <w:r>
          <w:rPr>
            <w:noProof/>
            <w:webHidden/>
          </w:rPr>
          <w:instrText xml:space="preserve"> PAGEREF _Toc290332948 \h </w:instrText>
        </w:r>
        <w:r>
          <w:rPr>
            <w:noProof/>
            <w:webHidden/>
          </w:rPr>
        </w:r>
      </w:ins>
      <w:r>
        <w:rPr>
          <w:noProof/>
          <w:webHidden/>
        </w:rPr>
        <w:fldChar w:fldCharType="separate"/>
      </w:r>
      <w:ins w:id="63" w:author="sarah" w:date="2011-04-12T00:53:00Z">
        <w:r>
          <w:rPr>
            <w:noProof/>
            <w:webHidden/>
          </w:rPr>
          <w:t>34</w:t>
        </w:r>
        <w:r>
          <w:rPr>
            <w:noProof/>
            <w:webHidden/>
          </w:rPr>
          <w:fldChar w:fldCharType="end"/>
        </w:r>
        <w:r w:rsidRPr="0064500F">
          <w:rPr>
            <w:rStyle w:val="Hyperlink"/>
            <w:noProof/>
          </w:rPr>
          <w:fldChar w:fldCharType="end"/>
        </w:r>
      </w:ins>
    </w:p>
    <w:p w:rsidR="00DA095F" w:rsidRDefault="00DA095F">
      <w:pPr>
        <w:pStyle w:val="TOC2"/>
        <w:tabs>
          <w:tab w:val="right" w:leader="dot" w:pos="8630"/>
        </w:tabs>
        <w:rPr>
          <w:ins w:id="64" w:author="sarah" w:date="2011-04-12T00:53:00Z"/>
          <w:rFonts w:asciiTheme="minorHAnsi" w:eastAsiaTheme="minorEastAsia" w:hAnsiTheme="minorHAnsi" w:cstheme="minorBidi"/>
          <w:noProof/>
          <w:sz w:val="22"/>
          <w:szCs w:val="22"/>
        </w:rPr>
      </w:pPr>
      <w:ins w:id="65"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"_Toc290332949"</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5b. ASM Tool</w:t>
        </w:r>
        <w:r>
          <w:rPr>
            <w:noProof/>
            <w:webHidden/>
          </w:rPr>
          <w:tab/>
        </w:r>
        <w:r>
          <w:rPr>
            <w:noProof/>
            <w:webHidden/>
          </w:rPr>
          <w:fldChar w:fldCharType="begin"/>
        </w:r>
        <w:r>
          <w:rPr>
            <w:noProof/>
            <w:webHidden/>
          </w:rPr>
          <w:instrText xml:space="preserve"> PAGEREF _Toc290332949 \h </w:instrText>
        </w:r>
        <w:r>
          <w:rPr>
            <w:noProof/>
            <w:webHidden/>
          </w:rPr>
        </w:r>
      </w:ins>
      <w:r>
        <w:rPr>
          <w:noProof/>
          <w:webHidden/>
        </w:rPr>
        <w:fldChar w:fldCharType="separate"/>
      </w:r>
      <w:ins w:id="66" w:author="sarah" w:date="2011-04-12T00:53:00Z">
        <w:r>
          <w:rPr>
            <w:noProof/>
            <w:webHidden/>
          </w:rPr>
          <w:t>34</w:t>
        </w:r>
        <w:r>
          <w:rPr>
            <w:noProof/>
            <w:webHidden/>
          </w:rPr>
          <w:fldChar w:fldCharType="end"/>
        </w:r>
        <w:r w:rsidRPr="0064500F">
          <w:rPr>
            <w:rStyle w:val="Hyperlink"/>
            <w:noProof/>
          </w:rPr>
          <w:fldChar w:fldCharType="end"/>
        </w:r>
      </w:ins>
    </w:p>
    <w:p w:rsidR="00DA095F" w:rsidRDefault="00DA095F">
      <w:pPr>
        <w:pStyle w:val="TOC1"/>
        <w:tabs>
          <w:tab w:val="right" w:leader="dot" w:pos="8630"/>
        </w:tabs>
        <w:rPr>
          <w:ins w:id="67" w:author="sarah" w:date="2011-04-12T00:53:00Z"/>
          <w:rFonts w:asciiTheme="minorHAnsi" w:eastAsiaTheme="minorEastAsia" w:hAnsiTheme="minorHAnsi" w:cstheme="minorBidi"/>
          <w:noProof/>
          <w:sz w:val="22"/>
          <w:szCs w:val="22"/>
        </w:rPr>
      </w:pPr>
      <w:ins w:id="68"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"_Toc290332950"</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6. Conclusions</w:t>
        </w:r>
        <w:r>
          <w:rPr>
            <w:noProof/>
            <w:webHidden/>
          </w:rPr>
          <w:tab/>
        </w:r>
        <w:r>
          <w:rPr>
            <w:noProof/>
            <w:webHidden/>
          </w:rPr>
          <w:fldChar w:fldCharType="begin"/>
        </w:r>
        <w:r>
          <w:rPr>
            <w:noProof/>
            <w:webHidden/>
          </w:rPr>
          <w:instrText xml:space="preserve"> PAGEREF _Toc290332950 \h </w:instrText>
        </w:r>
        <w:r>
          <w:rPr>
            <w:noProof/>
            <w:webHidden/>
          </w:rPr>
        </w:r>
      </w:ins>
      <w:r>
        <w:rPr>
          <w:noProof/>
          <w:webHidden/>
        </w:rPr>
        <w:fldChar w:fldCharType="separate"/>
      </w:r>
      <w:ins w:id="69" w:author="sarah" w:date="2011-04-12T00:53:00Z">
        <w:r>
          <w:rPr>
            <w:noProof/>
            <w:webHidden/>
          </w:rPr>
          <w:t>36</w:t>
        </w:r>
        <w:r>
          <w:rPr>
            <w:noProof/>
            <w:webHidden/>
          </w:rPr>
          <w:fldChar w:fldCharType="end"/>
        </w:r>
        <w:r w:rsidRPr="0064500F">
          <w:rPr>
            <w:rStyle w:val="Hyperlink"/>
            <w:noProof/>
          </w:rPr>
          <w:fldChar w:fldCharType="end"/>
        </w:r>
      </w:ins>
    </w:p>
    <w:p w:rsidR="00DA095F" w:rsidRDefault="00DA095F">
      <w:pPr>
        <w:pStyle w:val="TOC1"/>
        <w:tabs>
          <w:tab w:val="right" w:leader="dot" w:pos="8630"/>
        </w:tabs>
        <w:rPr>
          <w:ins w:id="70" w:author="sarah" w:date="2011-04-12T00:53:00Z"/>
          <w:rFonts w:asciiTheme="minorHAnsi" w:eastAsiaTheme="minorEastAsia" w:hAnsiTheme="minorHAnsi" w:cstheme="minorBidi"/>
          <w:noProof/>
          <w:sz w:val="22"/>
          <w:szCs w:val="22"/>
        </w:rPr>
      </w:pPr>
      <w:ins w:id="71" w:author="sarah" w:date="2011-04-12T00:53:00Z">
        <w:r w:rsidRPr="0064500F">
          <w:rPr>
            <w:rStyle w:val="Hyperlink"/>
            <w:noProof/>
          </w:rPr>
          <w:fldChar w:fldCharType="begin"/>
        </w:r>
        <w:r w:rsidRPr="0064500F">
          <w:rPr>
            <w:rStyle w:val="Hyperlink"/>
            <w:noProof/>
          </w:rPr>
          <w:instrText xml:space="preserve"> </w:instrText>
        </w:r>
        <w:r>
          <w:rPr>
            <w:noProof/>
          </w:rPr>
          <w:instrText>HYPERLINK \l "_Toc290332951"</w:instrText>
        </w:r>
        <w:r w:rsidRPr="0064500F">
          <w:rPr>
            <w:rStyle w:val="Hyperlink"/>
            <w:noProof/>
          </w:rPr>
          <w:instrText xml:space="preserve"> </w:instrText>
        </w:r>
        <w:r w:rsidRPr="0064500F">
          <w:rPr>
            <w:rStyle w:val="Hyperlink"/>
            <w:noProof/>
          </w:rPr>
        </w:r>
        <w:r w:rsidRPr="0064500F">
          <w:rPr>
            <w:rStyle w:val="Hyperlink"/>
            <w:noProof/>
          </w:rPr>
          <w:fldChar w:fldCharType="separate"/>
        </w:r>
        <w:r w:rsidRPr="0064500F">
          <w:rPr>
            <w:rStyle w:val="Hyperlink"/>
            <w:noProof/>
          </w:rPr>
          <w:t>7. Bibliography</w:t>
        </w:r>
        <w:r>
          <w:rPr>
            <w:noProof/>
            <w:webHidden/>
          </w:rPr>
          <w:tab/>
        </w:r>
        <w:r>
          <w:rPr>
            <w:noProof/>
            <w:webHidden/>
          </w:rPr>
          <w:fldChar w:fldCharType="begin"/>
        </w:r>
        <w:r>
          <w:rPr>
            <w:noProof/>
            <w:webHidden/>
          </w:rPr>
          <w:instrText xml:space="preserve"> PAGEREF _Toc290332951 \h </w:instrText>
        </w:r>
        <w:r>
          <w:rPr>
            <w:noProof/>
            <w:webHidden/>
          </w:rPr>
        </w:r>
      </w:ins>
      <w:r>
        <w:rPr>
          <w:noProof/>
          <w:webHidden/>
        </w:rPr>
        <w:fldChar w:fldCharType="separate"/>
      </w:r>
      <w:ins w:id="72" w:author="sarah" w:date="2011-04-12T00:53:00Z">
        <w:r>
          <w:rPr>
            <w:noProof/>
            <w:webHidden/>
          </w:rPr>
          <w:t>37</w:t>
        </w:r>
        <w:r>
          <w:rPr>
            <w:noProof/>
            <w:webHidden/>
          </w:rPr>
          <w:fldChar w:fldCharType="end"/>
        </w:r>
        <w:r w:rsidRPr="0064500F">
          <w:rPr>
            <w:rStyle w:val="Hyperlink"/>
            <w:noProof/>
          </w:rPr>
          <w:fldChar w:fldCharType="end"/>
        </w:r>
      </w:ins>
    </w:p>
    <w:p w:rsidR="00BF26B5" w:rsidDel="0008445A" w:rsidRDefault="00DA1860">
      <w:pPr>
        <w:pStyle w:val="TOC1"/>
        <w:tabs>
          <w:tab w:val="right" w:leader="dot" w:pos="8630"/>
        </w:tabs>
        <w:rPr>
          <w:del w:id="73" w:author="sarah" w:date="2011-03-23T21:54:00Z"/>
          <w:rFonts w:eastAsia="Times New Roman"/>
          <w:noProof/>
          <w:sz w:val="22"/>
          <w:szCs w:val="22"/>
        </w:rPr>
      </w:pPr>
      <w:del w:id="74" w:author="sarah" w:date="2011-03-23T21:54:00Z">
        <w:r w:rsidRPr="00DA1860">
          <w:rPr>
            <w:noProof/>
            <w:rPrChange w:id="75" w:author="sarah" w:date="2011-03-23T21:54:00Z">
              <w:rPr>
                <w:rStyle w:val="Hyperlink"/>
                <w:noProof/>
              </w:rPr>
            </w:rPrChange>
          </w:rPr>
          <w:delText>Abstract</w:delText>
        </w:r>
        <w:r w:rsidR="00BF26B5" w:rsidDel="0008445A">
          <w:rPr>
            <w:noProof/>
            <w:webHidden/>
          </w:rPr>
          <w:tab/>
          <w:delText>2</w:delText>
        </w:r>
      </w:del>
    </w:p>
    <w:p w:rsidR="00BF26B5" w:rsidDel="0008445A" w:rsidRDefault="00DA1860">
      <w:pPr>
        <w:pStyle w:val="TOC1"/>
        <w:tabs>
          <w:tab w:val="right" w:leader="dot" w:pos="8630"/>
        </w:tabs>
        <w:rPr>
          <w:del w:id="76" w:author="sarah" w:date="2011-03-23T21:54:00Z"/>
          <w:rFonts w:eastAsia="Times New Roman"/>
          <w:noProof/>
          <w:sz w:val="22"/>
          <w:szCs w:val="22"/>
        </w:rPr>
      </w:pPr>
      <w:del w:id="77" w:author="sarah" w:date="2011-03-23T21:54:00Z">
        <w:r w:rsidRPr="00DA1860">
          <w:rPr>
            <w:noProof/>
            <w:rPrChange w:id="78" w:author="sarah" w:date="2011-03-23T21:54:00Z">
              <w:rPr>
                <w:rStyle w:val="Hyperlink"/>
                <w:noProof/>
              </w:rPr>
            </w:rPrChange>
          </w:rPr>
          <w:delText>Definitions</w:delText>
        </w:r>
        <w:r w:rsidR="00BF26B5" w:rsidDel="0008445A">
          <w:rPr>
            <w:noProof/>
            <w:webHidden/>
          </w:rPr>
          <w:tab/>
          <w:delText>4</w:delText>
        </w:r>
      </w:del>
    </w:p>
    <w:p w:rsidR="00BF26B5" w:rsidDel="0008445A" w:rsidRDefault="00DA1860">
      <w:pPr>
        <w:pStyle w:val="TOC1"/>
        <w:tabs>
          <w:tab w:val="right" w:leader="dot" w:pos="8630"/>
        </w:tabs>
        <w:rPr>
          <w:del w:id="79" w:author="sarah" w:date="2011-03-23T21:54:00Z"/>
          <w:rFonts w:eastAsia="Times New Roman"/>
          <w:noProof/>
          <w:sz w:val="22"/>
          <w:szCs w:val="22"/>
        </w:rPr>
      </w:pPr>
      <w:del w:id="80" w:author="sarah" w:date="2011-03-23T21:54:00Z">
        <w:r w:rsidRPr="00DA1860">
          <w:rPr>
            <w:noProof/>
            <w:rPrChange w:id="81" w:author="sarah" w:date="2011-03-23T21:54:00Z">
              <w:rPr>
                <w:rStyle w:val="Hyperlink"/>
                <w:noProof/>
              </w:rPr>
            </w:rPrChange>
          </w:rPr>
          <w:delText>Introduction</w:delText>
        </w:r>
        <w:r w:rsidR="00BF26B5" w:rsidDel="0008445A">
          <w:rPr>
            <w:noProof/>
            <w:webHidden/>
          </w:rPr>
          <w:tab/>
          <w:delText>6</w:delText>
        </w:r>
      </w:del>
    </w:p>
    <w:p w:rsidR="00BF26B5" w:rsidDel="0008445A" w:rsidRDefault="00DA1860">
      <w:pPr>
        <w:pStyle w:val="TOC1"/>
        <w:tabs>
          <w:tab w:val="right" w:leader="dot" w:pos="8630"/>
        </w:tabs>
        <w:rPr>
          <w:del w:id="82" w:author="sarah" w:date="2011-03-23T21:54:00Z"/>
          <w:rFonts w:eastAsia="Times New Roman"/>
          <w:noProof/>
          <w:sz w:val="22"/>
          <w:szCs w:val="22"/>
        </w:rPr>
      </w:pPr>
      <w:del w:id="83" w:author="sarah" w:date="2011-03-23T21:54:00Z">
        <w:r w:rsidRPr="00DA1860">
          <w:rPr>
            <w:noProof/>
            <w:rPrChange w:id="84" w:author="sarah" w:date="2011-03-23T21:54:00Z">
              <w:rPr>
                <w:rStyle w:val="Hyperlink"/>
                <w:noProof/>
              </w:rPr>
            </w:rPrChange>
          </w:rPr>
          <w:delText>Implementing the Qian, Miao, and Zeng Model</w:delText>
        </w:r>
        <w:r w:rsidR="00BF26B5" w:rsidDel="0008445A">
          <w:rPr>
            <w:noProof/>
            <w:webHidden/>
          </w:rPr>
          <w:tab/>
          <w:delText>7</w:delText>
        </w:r>
      </w:del>
    </w:p>
    <w:p w:rsidR="00BF26B5" w:rsidDel="0008445A" w:rsidRDefault="00DA1860">
      <w:pPr>
        <w:pStyle w:val="TOC1"/>
        <w:tabs>
          <w:tab w:val="right" w:leader="dot" w:pos="8630"/>
        </w:tabs>
        <w:rPr>
          <w:del w:id="85" w:author="sarah" w:date="2011-03-23T21:54:00Z"/>
          <w:rFonts w:eastAsia="Times New Roman"/>
          <w:noProof/>
          <w:sz w:val="22"/>
          <w:szCs w:val="22"/>
        </w:rPr>
      </w:pPr>
      <w:del w:id="86" w:author="sarah" w:date="2011-03-23T21:54:00Z">
        <w:r w:rsidRPr="00DA1860">
          <w:rPr>
            <w:noProof/>
            <w:rPrChange w:id="87" w:author="sarah" w:date="2011-03-23T21:54:00Z">
              <w:rPr>
                <w:rStyle w:val="Hyperlink"/>
                <w:noProof/>
              </w:rPr>
            </w:rPrChange>
          </w:rPr>
          <w:delText>Testing the QMZ Tool</w:delText>
        </w:r>
        <w:r w:rsidR="00BF26B5" w:rsidDel="0008445A">
          <w:rPr>
            <w:noProof/>
            <w:webHidden/>
          </w:rPr>
          <w:tab/>
          <w:delText>10</w:delText>
        </w:r>
      </w:del>
    </w:p>
    <w:p w:rsidR="00BF26B5" w:rsidDel="0008445A" w:rsidRDefault="00DA1860">
      <w:pPr>
        <w:pStyle w:val="TOC1"/>
        <w:tabs>
          <w:tab w:val="right" w:leader="dot" w:pos="8630"/>
        </w:tabs>
        <w:rPr>
          <w:del w:id="88" w:author="sarah" w:date="2011-03-23T21:54:00Z"/>
          <w:rFonts w:eastAsia="Times New Roman"/>
          <w:noProof/>
          <w:sz w:val="22"/>
          <w:szCs w:val="22"/>
        </w:rPr>
      </w:pPr>
      <w:del w:id="89" w:author="sarah" w:date="2011-03-23T21:54:00Z">
        <w:r w:rsidRPr="00DA1860">
          <w:rPr>
            <w:noProof/>
            <w:rPrChange w:id="90" w:author="sarah" w:date="2011-03-23T21:54:00Z">
              <w:rPr>
                <w:rStyle w:val="Hyperlink"/>
                <w:noProof/>
              </w:rPr>
            </w:rPrChange>
          </w:rPr>
          <w:delText>Sample Output from the QMZ Tool</w:delText>
        </w:r>
        <w:r w:rsidR="00BF26B5" w:rsidDel="0008445A">
          <w:rPr>
            <w:noProof/>
            <w:webHidden/>
          </w:rPr>
          <w:tab/>
          <w:delText>11</w:delText>
        </w:r>
      </w:del>
    </w:p>
    <w:p w:rsidR="00BF26B5" w:rsidDel="0008445A" w:rsidRDefault="00DA1860">
      <w:pPr>
        <w:pStyle w:val="TOC1"/>
        <w:tabs>
          <w:tab w:val="right" w:leader="dot" w:pos="8630"/>
        </w:tabs>
        <w:rPr>
          <w:del w:id="91" w:author="sarah" w:date="2011-03-23T21:54:00Z"/>
          <w:rFonts w:eastAsia="Times New Roman"/>
          <w:noProof/>
          <w:sz w:val="22"/>
          <w:szCs w:val="22"/>
        </w:rPr>
      </w:pPr>
      <w:del w:id="92" w:author="sarah" w:date="2011-03-23T21:54:00Z">
        <w:r w:rsidRPr="00DA1860">
          <w:rPr>
            <w:noProof/>
            <w:rPrChange w:id="93" w:author="sarah" w:date="2011-03-23T21:54:00Z">
              <w:rPr>
                <w:rStyle w:val="Hyperlink"/>
                <w:noProof/>
              </w:rPr>
            </w:rPrChange>
          </w:rPr>
          <w:delText>Implementing the Atomic Section Model</w:delText>
        </w:r>
        <w:r w:rsidR="00BF26B5" w:rsidDel="0008445A">
          <w:rPr>
            <w:noProof/>
            <w:webHidden/>
          </w:rPr>
          <w:tab/>
          <w:delText>13</w:delText>
        </w:r>
      </w:del>
    </w:p>
    <w:p w:rsidR="00BF26B5" w:rsidDel="0008445A" w:rsidRDefault="00DA1860">
      <w:pPr>
        <w:pStyle w:val="TOC1"/>
        <w:tabs>
          <w:tab w:val="right" w:leader="dot" w:pos="8630"/>
        </w:tabs>
        <w:rPr>
          <w:del w:id="94" w:author="sarah" w:date="2011-03-23T21:54:00Z"/>
          <w:rFonts w:eastAsia="Times New Roman"/>
          <w:noProof/>
          <w:sz w:val="22"/>
          <w:szCs w:val="22"/>
        </w:rPr>
      </w:pPr>
      <w:del w:id="95" w:author="sarah" w:date="2011-03-23T21:54:00Z">
        <w:r w:rsidRPr="00DA1860">
          <w:rPr>
            <w:noProof/>
            <w:rPrChange w:id="96" w:author="sarah" w:date="2011-03-23T21:54:00Z">
              <w:rPr>
                <w:rStyle w:val="Hyperlink"/>
                <w:noProof/>
              </w:rPr>
            </w:rPrChange>
          </w:rPr>
          <w:delText>Testing the ASM Tool</w:delText>
        </w:r>
        <w:r w:rsidR="00BF26B5" w:rsidDel="0008445A">
          <w:rPr>
            <w:noProof/>
            <w:webHidden/>
          </w:rPr>
          <w:tab/>
          <w:delText>18</w:delText>
        </w:r>
      </w:del>
    </w:p>
    <w:p w:rsidR="00BF26B5" w:rsidDel="0008445A" w:rsidRDefault="00DA1860">
      <w:pPr>
        <w:pStyle w:val="TOC1"/>
        <w:tabs>
          <w:tab w:val="right" w:leader="dot" w:pos="8630"/>
        </w:tabs>
        <w:rPr>
          <w:del w:id="97" w:author="sarah" w:date="2011-03-23T21:54:00Z"/>
          <w:rFonts w:eastAsia="Times New Roman"/>
          <w:noProof/>
          <w:sz w:val="22"/>
          <w:szCs w:val="22"/>
        </w:rPr>
      </w:pPr>
      <w:del w:id="98" w:author="sarah" w:date="2011-03-23T21:54:00Z">
        <w:r w:rsidRPr="00DA1860">
          <w:rPr>
            <w:noProof/>
            <w:rPrChange w:id="99" w:author="sarah" w:date="2011-03-23T21:54:00Z">
              <w:rPr>
                <w:rStyle w:val="Hyperlink"/>
                <w:noProof/>
              </w:rPr>
            </w:rPrChange>
          </w:rPr>
          <w:delText>Sample Output from the ASM Tool</w:delText>
        </w:r>
        <w:r w:rsidR="00BF26B5" w:rsidDel="0008445A">
          <w:rPr>
            <w:noProof/>
            <w:webHidden/>
          </w:rPr>
          <w:tab/>
          <w:delText>19</w:delText>
        </w:r>
      </w:del>
    </w:p>
    <w:p w:rsidR="00BF26B5" w:rsidDel="0008445A" w:rsidRDefault="00DA1860">
      <w:pPr>
        <w:pStyle w:val="TOC2"/>
        <w:tabs>
          <w:tab w:val="right" w:leader="dot" w:pos="8630"/>
        </w:tabs>
        <w:rPr>
          <w:del w:id="100" w:author="sarah" w:date="2011-03-23T21:54:00Z"/>
          <w:rFonts w:eastAsia="Times New Roman"/>
          <w:noProof/>
          <w:sz w:val="22"/>
          <w:szCs w:val="22"/>
        </w:rPr>
      </w:pPr>
      <w:del w:id="101" w:author="sarah" w:date="2011-03-23T21:54:00Z">
        <w:r w:rsidRPr="00DA1860">
          <w:rPr>
            <w:noProof/>
            <w:rPrChange w:id="102" w:author="sarah" w:date="2011-03-23T21:54:00Z">
              <w:rPr>
                <w:rStyle w:val="Hyperlink"/>
                <w:noProof/>
              </w:rPr>
            </w:rPrChange>
          </w:rPr>
          <w:delText>Single File Output</w:delText>
        </w:r>
        <w:r w:rsidR="00BF26B5" w:rsidDel="0008445A">
          <w:rPr>
            <w:noProof/>
            <w:webHidden/>
          </w:rPr>
          <w:tab/>
          <w:delText>19</w:delText>
        </w:r>
      </w:del>
    </w:p>
    <w:p w:rsidR="00BF26B5" w:rsidDel="0008445A" w:rsidRDefault="00DA1860">
      <w:pPr>
        <w:pStyle w:val="TOC2"/>
        <w:tabs>
          <w:tab w:val="right" w:leader="dot" w:pos="8630"/>
        </w:tabs>
        <w:rPr>
          <w:del w:id="103" w:author="sarah" w:date="2011-03-23T21:54:00Z"/>
          <w:rFonts w:eastAsia="Times New Roman"/>
          <w:noProof/>
          <w:sz w:val="22"/>
          <w:szCs w:val="22"/>
        </w:rPr>
      </w:pPr>
      <w:del w:id="104" w:author="sarah" w:date="2011-03-23T21:54:00Z">
        <w:r w:rsidRPr="00DA1860">
          <w:rPr>
            <w:noProof/>
            <w:rPrChange w:id="105" w:author="sarah" w:date="2011-03-23T21:54:00Z">
              <w:rPr>
                <w:rStyle w:val="Hyperlink"/>
                <w:noProof/>
              </w:rPr>
            </w:rPrChange>
          </w:rPr>
          <w:delText>Rails Application Output</w:delText>
        </w:r>
        <w:r w:rsidR="00BF26B5" w:rsidDel="0008445A">
          <w:rPr>
            <w:noProof/>
            <w:webHidden/>
          </w:rPr>
          <w:tab/>
          <w:delText>21</w:delText>
        </w:r>
      </w:del>
    </w:p>
    <w:p w:rsidR="00BF26B5" w:rsidDel="0008445A" w:rsidRDefault="00DA1860">
      <w:pPr>
        <w:pStyle w:val="TOC1"/>
        <w:tabs>
          <w:tab w:val="right" w:leader="dot" w:pos="8630"/>
        </w:tabs>
        <w:rPr>
          <w:del w:id="106" w:author="sarah" w:date="2011-03-23T21:54:00Z"/>
          <w:rFonts w:eastAsia="Times New Roman"/>
          <w:noProof/>
          <w:sz w:val="22"/>
          <w:szCs w:val="22"/>
        </w:rPr>
      </w:pPr>
      <w:del w:id="107" w:author="sarah" w:date="2011-03-23T21:54:00Z">
        <w:r w:rsidRPr="00DA1860">
          <w:rPr>
            <w:noProof/>
            <w:rPrChange w:id="108" w:author="sarah" w:date="2011-03-23T21:54:00Z">
              <w:rPr>
                <w:rStyle w:val="Hyperlink"/>
                <w:noProof/>
              </w:rPr>
            </w:rPrChange>
          </w:rPr>
          <w:delText>Future Work</w:delText>
        </w:r>
        <w:r w:rsidR="00BF26B5" w:rsidDel="0008445A">
          <w:rPr>
            <w:noProof/>
            <w:webHidden/>
          </w:rPr>
          <w:tab/>
          <w:delText>21</w:delText>
        </w:r>
      </w:del>
    </w:p>
    <w:p w:rsidR="00BF26B5" w:rsidDel="0008445A" w:rsidRDefault="00DA1860">
      <w:pPr>
        <w:pStyle w:val="TOC2"/>
        <w:tabs>
          <w:tab w:val="right" w:leader="dot" w:pos="8630"/>
        </w:tabs>
        <w:rPr>
          <w:del w:id="109" w:author="sarah" w:date="2011-03-23T21:54:00Z"/>
          <w:rFonts w:eastAsia="Times New Roman"/>
          <w:noProof/>
          <w:sz w:val="22"/>
          <w:szCs w:val="22"/>
        </w:rPr>
      </w:pPr>
      <w:del w:id="110" w:author="sarah" w:date="2011-03-23T21:54:00Z">
        <w:r w:rsidRPr="00DA1860">
          <w:rPr>
            <w:noProof/>
            <w:rPrChange w:id="111" w:author="sarah" w:date="2011-03-23T21:54:00Z">
              <w:rPr>
                <w:rStyle w:val="Hyperlink"/>
                <w:noProof/>
              </w:rPr>
            </w:rPrChange>
          </w:rPr>
          <w:delText>QMZ Tool</w:delText>
        </w:r>
        <w:r w:rsidR="00BF26B5" w:rsidDel="0008445A">
          <w:rPr>
            <w:noProof/>
            <w:webHidden/>
          </w:rPr>
          <w:tab/>
          <w:delText>21</w:delText>
        </w:r>
      </w:del>
    </w:p>
    <w:p w:rsidR="00BF26B5" w:rsidDel="0008445A" w:rsidRDefault="00DA1860">
      <w:pPr>
        <w:pStyle w:val="TOC2"/>
        <w:tabs>
          <w:tab w:val="right" w:leader="dot" w:pos="8630"/>
        </w:tabs>
        <w:rPr>
          <w:del w:id="112" w:author="sarah" w:date="2011-03-23T21:54:00Z"/>
          <w:rFonts w:eastAsia="Times New Roman"/>
          <w:noProof/>
          <w:sz w:val="22"/>
          <w:szCs w:val="22"/>
        </w:rPr>
      </w:pPr>
      <w:del w:id="113" w:author="sarah" w:date="2011-03-23T21:54:00Z">
        <w:r w:rsidRPr="00DA1860">
          <w:rPr>
            <w:noProof/>
            <w:rPrChange w:id="114" w:author="sarah" w:date="2011-03-23T21:54:00Z">
              <w:rPr>
                <w:rStyle w:val="Hyperlink"/>
                <w:noProof/>
              </w:rPr>
            </w:rPrChange>
          </w:rPr>
          <w:delText>ASM Tool</w:delText>
        </w:r>
        <w:r w:rsidR="00BF26B5" w:rsidDel="0008445A">
          <w:rPr>
            <w:noProof/>
            <w:webHidden/>
          </w:rPr>
          <w:tab/>
          <w:delText>22</w:delText>
        </w:r>
      </w:del>
    </w:p>
    <w:p w:rsidR="00BF26B5" w:rsidDel="0008445A" w:rsidRDefault="00DA1860">
      <w:pPr>
        <w:pStyle w:val="TOC1"/>
        <w:tabs>
          <w:tab w:val="right" w:leader="dot" w:pos="8630"/>
        </w:tabs>
        <w:rPr>
          <w:del w:id="115" w:author="sarah" w:date="2011-03-23T21:54:00Z"/>
          <w:rFonts w:eastAsia="Times New Roman"/>
          <w:noProof/>
          <w:sz w:val="22"/>
          <w:szCs w:val="22"/>
        </w:rPr>
      </w:pPr>
      <w:del w:id="116" w:author="sarah" w:date="2011-03-23T21:54:00Z">
        <w:r w:rsidRPr="00DA1860">
          <w:rPr>
            <w:noProof/>
            <w:rPrChange w:id="117" w:author="sarah" w:date="2011-03-23T21:54:00Z">
              <w:rPr>
                <w:rStyle w:val="Hyperlink"/>
                <w:noProof/>
              </w:rPr>
            </w:rPrChange>
          </w:rPr>
          <w:delText>Conclusions</w:delText>
        </w:r>
        <w:r w:rsidR="00BF26B5" w:rsidDel="0008445A">
          <w:rPr>
            <w:noProof/>
            <w:webHidden/>
          </w:rPr>
          <w:tab/>
          <w:delText>22</w:delText>
        </w:r>
      </w:del>
    </w:p>
    <w:p w:rsidR="00BF26B5" w:rsidDel="0008445A" w:rsidRDefault="00DA1860">
      <w:pPr>
        <w:pStyle w:val="TOC1"/>
        <w:tabs>
          <w:tab w:val="right" w:leader="dot" w:pos="8630"/>
        </w:tabs>
        <w:rPr>
          <w:del w:id="118" w:author="sarah" w:date="2011-03-23T21:54:00Z"/>
          <w:rFonts w:eastAsia="Times New Roman"/>
          <w:noProof/>
          <w:sz w:val="22"/>
          <w:szCs w:val="22"/>
        </w:rPr>
      </w:pPr>
      <w:del w:id="119" w:author="sarah" w:date="2011-03-23T21:54:00Z">
        <w:r w:rsidRPr="00DA1860">
          <w:rPr>
            <w:noProof/>
            <w:rPrChange w:id="120" w:author="sarah" w:date="2011-03-23T21:54:00Z">
              <w:rPr>
                <w:rStyle w:val="Hyperlink"/>
                <w:noProof/>
              </w:rPr>
            </w:rPrChange>
          </w:rPr>
          <w:delText>Bibliography</w:delText>
        </w:r>
        <w:r w:rsidR="00BF26B5" w:rsidDel="0008445A">
          <w:rPr>
            <w:noProof/>
            <w:webHidden/>
          </w:rPr>
          <w:tab/>
          <w:delText>24</w:delText>
        </w:r>
      </w:del>
    </w:p>
    <w:p w:rsidR="00AE50B8" w:rsidRDefault="00DA1860">
      <w:r>
        <w:fldChar w:fldCharType="end"/>
      </w:r>
    </w:p>
    <w:p w:rsidR="0012768C" w:rsidRPr="0012768C" w:rsidRDefault="00EE45CD" w:rsidP="0012768C">
      <w:pPr>
        <w:pStyle w:val="Heading1"/>
      </w:pPr>
      <w:r>
        <w:br w:type="page"/>
      </w:r>
      <w:bookmarkStart w:id="121" w:name="_Toc290332934"/>
      <w:r>
        <w:lastRenderedPageBreak/>
        <w:t>Definitions</w:t>
      </w:r>
      <w:bookmarkEnd w:id="121"/>
    </w:p>
    <w:p w:rsidR="00CE1162" w:rsidRPr="00CE1162" w:rsidRDefault="00CE1162" w:rsidP="001A2B88">
      <w:pPr>
        <w:pStyle w:val="ListParagraph"/>
        <w:numPr>
          <w:ilvl w:val="0"/>
          <w:numId w:val="12"/>
        </w:numPr>
      </w:pPr>
      <w:r w:rsidRPr="00B726F4">
        <w:rPr>
          <w:b/>
        </w:rPr>
        <w:t>AJAX</w:t>
      </w:r>
      <w:r>
        <w:t xml:space="preserve"> -</w:t>
      </w:r>
      <w:r w:rsidR="00103DA5">
        <w:t xml:space="preserve"> Asynchronous JavaS</w:t>
      </w:r>
      <w:r w:rsidR="00420109">
        <w:t xml:space="preserve">cript and XML; </w:t>
      </w:r>
      <w:r w:rsidR="006F0E84">
        <w:t>Java</w:t>
      </w:r>
      <w:ins w:id="122" w:author="sarah" w:date="2011-03-31T21:52:00Z">
        <w:r w:rsidR="009608C1">
          <w:t>S</w:t>
        </w:r>
      </w:ins>
      <w:del w:id="123" w:author="sarah" w:date="2011-03-31T21:52:00Z">
        <w:r w:rsidR="006F0E84" w:rsidDel="009608C1">
          <w:delText>s</w:delText>
        </w:r>
      </w:del>
      <w:r w:rsidR="006F0E84">
        <w:t xml:space="preserve">cript code that produces an asynchronous call to the server to retrieve </w:t>
      </w:r>
      <w:r w:rsidR="00AD47AF">
        <w:t>data, without reloading the web page in the browser</w:t>
      </w:r>
      <w:r>
        <w:br/>
      </w:r>
    </w:p>
    <w:p w:rsidR="00532032" w:rsidRPr="00532032" w:rsidRDefault="00532032" w:rsidP="001A2B88">
      <w:pPr>
        <w:pStyle w:val="ListParagraph"/>
        <w:numPr>
          <w:ilvl w:val="0"/>
          <w:numId w:val="12"/>
        </w:numPr>
      </w:pPr>
      <w:r w:rsidRPr="00532032">
        <w:rPr>
          <w:b/>
        </w:rPr>
        <w:t>CSS</w:t>
      </w:r>
      <w:r>
        <w:t xml:space="preserve"> - Cascading Style Sheets; a language used to describe the appearance of a web page</w:t>
      </w:r>
      <w:r>
        <w:br/>
      </w:r>
    </w:p>
    <w:p w:rsidR="00211CE1" w:rsidRDefault="00F91AB8" w:rsidP="001A2B88">
      <w:pPr>
        <w:pStyle w:val="ListParagraph"/>
        <w:numPr>
          <w:ilvl w:val="0"/>
          <w:numId w:val="12"/>
        </w:numPr>
      </w:pPr>
      <w:r w:rsidRPr="00BE3EA3">
        <w:rPr>
          <w:b/>
        </w:rPr>
        <w:t>CSS</w:t>
      </w:r>
      <w:r>
        <w:t xml:space="preserve"> </w:t>
      </w:r>
      <w:r w:rsidRPr="00BE3EA3">
        <w:rPr>
          <w:b/>
        </w:rPr>
        <w:t>selector</w:t>
      </w:r>
      <w:r>
        <w:t xml:space="preserve"> -</w:t>
      </w:r>
      <w:r w:rsidR="00532032">
        <w:t xml:space="preserve"> a pattern matching rule in CSS</w:t>
      </w:r>
      <w:r w:rsidR="00E60227">
        <w:t xml:space="preserve"> that is</w:t>
      </w:r>
      <w:r w:rsidR="00532032">
        <w:t xml:space="preserve"> used to determine which styles apply to which elements in an HTML page</w:t>
      </w:r>
      <w:r w:rsidR="00211CE1">
        <w:br/>
      </w:r>
    </w:p>
    <w:p w:rsidR="00A02D61" w:rsidRDefault="00211CE1" w:rsidP="001A2B88">
      <w:pPr>
        <w:pStyle w:val="ListParagraph"/>
        <w:numPr>
          <w:ilvl w:val="0"/>
          <w:numId w:val="12"/>
        </w:numPr>
        <w:rPr>
          <w:ins w:id="124" w:author="sarah" w:date="2011-03-27T21:33:00Z"/>
        </w:rPr>
      </w:pPr>
      <w:r w:rsidRPr="00211CE1">
        <w:rPr>
          <w:b/>
        </w:rPr>
        <w:t>ERB</w:t>
      </w:r>
      <w:r>
        <w:t xml:space="preserve"> - </w:t>
      </w:r>
      <w:r w:rsidR="008B3EEA">
        <w:t>"</w:t>
      </w:r>
      <w:r w:rsidR="00B92C01" w:rsidRPr="00B92C01">
        <w:t>a templating system that embeds Ruby into a text document</w:t>
      </w:r>
      <w:r w:rsidR="00B92C01">
        <w:t xml:space="preserve">... </w:t>
      </w:r>
      <w:r w:rsidR="00B92C01" w:rsidRPr="00B92C01">
        <w:t>often used to embed Ruby code in an HTML docume</w:t>
      </w:r>
      <w:r w:rsidR="00B92C01">
        <w:t>nt, similar to ASP, JSP and PHP" [</w:t>
      </w:r>
      <w:r w:rsidR="00B92C01">
        <w:rPr>
          <w:rStyle w:val="EndnoteReference"/>
        </w:rPr>
        <w:endnoteReference w:id="1"/>
      </w:r>
      <w:r w:rsidR="00B92C01">
        <w:t>]</w:t>
      </w:r>
      <w:r w:rsidR="0090759A">
        <w:t>; sample file extensions of an ERB file include .rhtml and .html.erb</w:t>
      </w:r>
      <w:ins w:id="125" w:author="sarah" w:date="2011-03-27T21:33:00Z">
        <w:r w:rsidR="00A02D61">
          <w:br/>
        </w:r>
      </w:ins>
    </w:p>
    <w:p w:rsidR="00494534" w:rsidRDefault="00DA1860" w:rsidP="001A2B88">
      <w:pPr>
        <w:pStyle w:val="ListParagraph"/>
        <w:numPr>
          <w:ilvl w:val="0"/>
          <w:numId w:val="12"/>
        </w:numPr>
      </w:pPr>
      <w:ins w:id="126" w:author="sarah" w:date="2011-03-27T21:33:00Z">
        <w:r w:rsidRPr="00DA1860">
          <w:rPr>
            <w:b/>
            <w:rPrChange w:id="127" w:author="sarah" w:date="2011-03-27T21:35:00Z">
              <w:rPr>
                <w:color w:val="0000FF"/>
                <w:u w:val="single"/>
              </w:rPr>
            </w:rPrChange>
          </w:rPr>
          <w:t>ERB HTML view</w:t>
        </w:r>
        <w:r w:rsidR="00A02D61">
          <w:t xml:space="preserve"> - a Ruby on Rails view written using embedded Ruby and HTML; see also </w:t>
        </w:r>
      </w:ins>
      <w:ins w:id="128" w:author="sarah" w:date="2011-03-27T21:34:00Z">
        <w:r>
          <w:fldChar w:fldCharType="begin"/>
        </w:r>
        <w:r w:rsidR="00A02D61">
          <w:instrText xml:space="preserve"> REF RoRview \h </w:instrText>
        </w:r>
      </w:ins>
      <w:r>
        <w:fldChar w:fldCharType="separate"/>
      </w:r>
      <w:ins w:id="129" w:author="sarah" w:date="2011-04-12T00:53:00Z">
        <w:r w:rsidR="00DA095F" w:rsidRPr="00036791">
          <w:rPr>
            <w:b/>
          </w:rPr>
          <w:t>Ruby on Rails view</w:t>
        </w:r>
      </w:ins>
      <w:ins w:id="130" w:author="sarah" w:date="2011-03-27T21:34:00Z">
        <w:r>
          <w:fldChar w:fldCharType="end"/>
        </w:r>
      </w:ins>
      <w:r w:rsidR="00494534">
        <w:br/>
      </w:r>
    </w:p>
    <w:p w:rsidR="00494534" w:rsidRDefault="00494534" w:rsidP="001A2B88">
      <w:pPr>
        <w:pStyle w:val="ListParagraph"/>
        <w:numPr>
          <w:ilvl w:val="0"/>
          <w:numId w:val="12"/>
        </w:numPr>
      </w:pPr>
      <w:r w:rsidRPr="00A8647F">
        <w:rPr>
          <w:b/>
        </w:rPr>
        <w:t>ERB output tag</w:t>
      </w:r>
      <w:r>
        <w:t xml:space="preserve"> - found in an ERB file, this tag allows Ruby code to be evaluated and the result to be output when the ERB file is used as a template; the result of the Ruby code within an ERB output tag is displayed as part of the web page when it is included in a Ruby on Rails ERB view</w:t>
      </w:r>
      <w:r w:rsidR="0040642E">
        <w:t xml:space="preserve">; it is started by </w:t>
      </w:r>
      <w:r w:rsidR="0040642E" w:rsidRPr="0040642E">
        <w:rPr>
          <w:rStyle w:val="SourceCodeChar"/>
        </w:rPr>
        <w:t>&lt;%=</w:t>
      </w:r>
      <w:r w:rsidR="0040642E">
        <w:t xml:space="preserve"> and ended with </w:t>
      </w:r>
      <w:r w:rsidR="0040642E" w:rsidRPr="0040642E">
        <w:rPr>
          <w:rStyle w:val="SourceCodeChar"/>
        </w:rPr>
        <w:t>%&gt;</w:t>
      </w:r>
      <w:r>
        <w:br/>
      </w:r>
    </w:p>
    <w:p w:rsidR="00F91AB8" w:rsidRPr="00F91AB8" w:rsidRDefault="00494534" w:rsidP="001A2B88">
      <w:pPr>
        <w:pStyle w:val="ListParagraph"/>
        <w:numPr>
          <w:ilvl w:val="0"/>
          <w:numId w:val="12"/>
        </w:numPr>
      </w:pPr>
      <w:r w:rsidRPr="00494534">
        <w:rPr>
          <w:b/>
        </w:rPr>
        <w:t>ERB tag</w:t>
      </w:r>
      <w:r>
        <w:t xml:space="preserve"> - found in an ERB file, this tag allows Ruby code to be embedded in an ERB file</w:t>
      </w:r>
      <w:r w:rsidR="008D3FBA">
        <w:t>; the results of the evaluation of the Ruby code will not be included as part of the source of the output file once the ERB is applied as a template</w:t>
      </w:r>
      <w:r w:rsidR="009C3C4E">
        <w:t>; an ERB tag</w:t>
      </w:r>
      <w:r>
        <w:t xml:space="preserve"> is started by </w:t>
      </w:r>
      <w:r w:rsidRPr="00494534">
        <w:rPr>
          <w:rStyle w:val="SourceCodeChar"/>
        </w:rPr>
        <w:t>&lt;%</w:t>
      </w:r>
      <w:r>
        <w:t xml:space="preserve"> and ended with </w:t>
      </w:r>
      <w:r w:rsidRPr="00494534">
        <w:rPr>
          <w:rStyle w:val="SourceCodeChar"/>
        </w:rPr>
        <w:t>%&gt;</w:t>
      </w:r>
      <w:r w:rsidR="00F91AB8">
        <w:br/>
      </w:r>
    </w:p>
    <w:p w:rsidR="00DC6650" w:rsidRDefault="00BD7D3A" w:rsidP="001A2B88">
      <w:pPr>
        <w:pStyle w:val="ListParagraph"/>
        <w:numPr>
          <w:ilvl w:val="0"/>
          <w:numId w:val="12"/>
        </w:numPr>
      </w:pPr>
      <w:r w:rsidRPr="00091447">
        <w:rPr>
          <w:b/>
        </w:rPr>
        <w:t>form transition</w:t>
      </w:r>
      <w:r>
        <w:t xml:space="preserve"> - </w:t>
      </w:r>
      <w:r w:rsidR="00896B71">
        <w:t>a form within a web page that has a destination page and a button that, when activated, navigates the browser to the destination page</w:t>
      </w:r>
      <w:r w:rsidR="00DC6650">
        <w:br/>
      </w:r>
    </w:p>
    <w:p w:rsidR="00BD7D3A" w:rsidRDefault="00DC6650" w:rsidP="001A2B88">
      <w:pPr>
        <w:pStyle w:val="ListParagraph"/>
        <w:numPr>
          <w:ilvl w:val="0"/>
          <w:numId w:val="12"/>
        </w:numPr>
      </w:pPr>
      <w:r w:rsidRPr="00DC6650">
        <w:rPr>
          <w:b/>
        </w:rPr>
        <w:t>gem</w:t>
      </w:r>
      <w:r>
        <w:t xml:space="preserve"> - </w:t>
      </w:r>
      <w:r w:rsidR="00F33C2D">
        <w:t>a Ruby library, often installed through the use of the RubyGems package manager</w:t>
      </w:r>
      <w:r w:rsidR="00F33C2D">
        <w:rPr>
          <w:rStyle w:val="FootnoteReference"/>
        </w:rPr>
        <w:footnoteReference w:id="1"/>
      </w:r>
      <w:r w:rsidR="000609CB">
        <w:br/>
      </w:r>
    </w:p>
    <w:p w:rsidR="00F91AB8" w:rsidRPr="00F91AB8" w:rsidRDefault="00F91AB8" w:rsidP="001A2B88">
      <w:pPr>
        <w:pStyle w:val="ListParagraph"/>
        <w:numPr>
          <w:ilvl w:val="0"/>
          <w:numId w:val="12"/>
        </w:numPr>
      </w:pPr>
      <w:r w:rsidRPr="00BE3EA3">
        <w:rPr>
          <w:b/>
        </w:rPr>
        <w:t>HTML</w:t>
      </w:r>
      <w:r w:rsidR="00B3189A">
        <w:t xml:space="preserve"> - HyperText Markup Language; "</w:t>
      </w:r>
      <w:r w:rsidR="00B3189A" w:rsidRPr="00B3189A">
        <w:t>the predominant markup language for web pages</w:t>
      </w:r>
      <w:r w:rsidR="00646199">
        <w:t>...</w:t>
      </w:r>
      <w:r w:rsidR="00B3189A" w:rsidRPr="00B3189A">
        <w:t xml:space="preserve"> the basic building-blocks of webpages</w:t>
      </w:r>
      <w:r w:rsidR="00B3189A">
        <w:t>" [</w:t>
      </w:r>
      <w:r w:rsidR="00646199">
        <w:rPr>
          <w:rStyle w:val="EndnoteReference"/>
        </w:rPr>
        <w:endnoteReference w:id="2"/>
      </w:r>
      <w:r w:rsidR="00B3189A">
        <w:t>]</w:t>
      </w:r>
      <w:r>
        <w:br/>
      </w:r>
    </w:p>
    <w:p w:rsidR="00F776CD" w:rsidRDefault="00BD7D3A" w:rsidP="001A2B88">
      <w:pPr>
        <w:pStyle w:val="ListParagraph"/>
        <w:numPr>
          <w:ilvl w:val="0"/>
          <w:numId w:val="12"/>
        </w:numPr>
      </w:pPr>
      <w:r w:rsidRPr="00091447">
        <w:rPr>
          <w:b/>
        </w:rPr>
        <w:t>hyperlink</w:t>
      </w:r>
      <w:r>
        <w:t xml:space="preserve"> - a link within a web page that, when followed, will navigate the browser to the target of the hyperlink</w:t>
      </w:r>
      <w:r w:rsidR="00F776CD">
        <w:br/>
      </w:r>
    </w:p>
    <w:p w:rsidR="007955C6" w:rsidRDefault="00F776CD" w:rsidP="001A2B88">
      <w:pPr>
        <w:pStyle w:val="ListParagraph"/>
        <w:numPr>
          <w:ilvl w:val="0"/>
          <w:numId w:val="12"/>
        </w:numPr>
        <w:rPr>
          <w:ins w:id="131" w:author="sarah" w:date="2011-03-27T21:39:00Z"/>
        </w:rPr>
      </w:pPr>
      <w:r w:rsidRPr="00F776CD">
        <w:rPr>
          <w:b/>
        </w:rPr>
        <w:lastRenderedPageBreak/>
        <w:t>RHTML</w:t>
      </w:r>
      <w:r>
        <w:t xml:space="preserve"> - see ERB</w:t>
      </w:r>
      <w:ins w:id="132" w:author="sarah" w:date="2011-03-27T21:40:00Z">
        <w:r w:rsidR="007955C6">
          <w:br/>
        </w:r>
      </w:ins>
    </w:p>
    <w:p w:rsidR="007955C6" w:rsidRDefault="00DA1860" w:rsidP="001A2B88">
      <w:pPr>
        <w:pStyle w:val="ListParagraph"/>
        <w:numPr>
          <w:ilvl w:val="0"/>
          <w:numId w:val="12"/>
        </w:numPr>
        <w:rPr>
          <w:ins w:id="133" w:author="sarah" w:date="2011-03-27T21:39:00Z"/>
        </w:rPr>
      </w:pPr>
      <w:ins w:id="134" w:author="sarah" w:date="2011-03-27T21:39:00Z">
        <w:r w:rsidRPr="00DA1860">
          <w:rPr>
            <w:b/>
            <w:rPrChange w:id="135" w:author="sarah" w:date="2011-03-27T21:40:00Z">
              <w:rPr>
                <w:color w:val="0000FF"/>
                <w:u w:val="single"/>
              </w:rPr>
            </w:rPrChange>
          </w:rPr>
          <w:t xml:space="preserve">Ruby on Rails </w:t>
        </w:r>
        <w:r w:rsidR="007955C6">
          <w:t xml:space="preserve">- </w:t>
        </w:r>
      </w:ins>
      <w:ins w:id="136" w:author="sarah" w:date="2011-03-27T21:41:00Z">
        <w:r w:rsidR="0039068F">
          <w:t>a web application development framework using the Model View Controller paradigm [</w:t>
        </w:r>
        <w:r>
          <w:fldChar w:fldCharType="begin"/>
        </w:r>
        <w:r w:rsidR="0039068F">
          <w:instrText xml:space="preserve"> NOTEREF _Ref289025433 \h </w:instrText>
        </w:r>
      </w:ins>
      <w:r>
        <w:fldChar w:fldCharType="separate"/>
      </w:r>
      <w:ins w:id="137" w:author="sarah" w:date="2011-04-12T00:53:00Z">
        <w:r w:rsidR="00DA095F">
          <w:t>3</w:t>
        </w:r>
      </w:ins>
      <w:ins w:id="138" w:author="sarah" w:date="2011-03-27T21:41:00Z">
        <w:r>
          <w:fldChar w:fldCharType="end"/>
        </w:r>
        <w:r w:rsidR="0039068F">
          <w:t>]</w:t>
        </w:r>
      </w:ins>
      <w:ins w:id="139" w:author="sarah" w:date="2011-03-27T21:39:00Z">
        <w:r w:rsidR="007955C6">
          <w:br/>
        </w:r>
      </w:ins>
    </w:p>
    <w:p w:rsidR="00036791" w:rsidRDefault="00DA1860" w:rsidP="001A2B88">
      <w:pPr>
        <w:pStyle w:val="ListParagraph"/>
        <w:numPr>
          <w:ilvl w:val="0"/>
          <w:numId w:val="12"/>
        </w:numPr>
      </w:pPr>
      <w:bookmarkStart w:id="140" w:name="RoRpartialview"/>
      <w:ins w:id="141" w:author="sarah" w:date="2011-03-27T21:39:00Z">
        <w:r w:rsidRPr="00DA1860">
          <w:rPr>
            <w:b/>
            <w:rPrChange w:id="142" w:author="sarah" w:date="2011-03-27T21:40:00Z">
              <w:rPr>
                <w:color w:val="0000FF"/>
                <w:u w:val="single"/>
              </w:rPr>
            </w:rPrChange>
          </w:rPr>
          <w:t>Ruby on Rails partial view</w:t>
        </w:r>
        <w:r w:rsidR="007955C6">
          <w:t xml:space="preserve"> </w:t>
        </w:r>
        <w:bookmarkEnd w:id="140"/>
        <w:r w:rsidR="007955C6">
          <w:t xml:space="preserve">- Ruby on Rails has the concept of </w:t>
        </w:r>
      </w:ins>
      <w:ins w:id="143" w:author="sarah" w:date="2011-03-27T21:40:00Z">
        <w:r w:rsidR="00223F98">
          <w:t xml:space="preserve">partials, or partial views, which are Ruby on Rails views that do not represent an entire web page; </w:t>
        </w:r>
        <w:r w:rsidR="0039068F">
          <w:t>a partial might contain only a small portion of a web page, and another view within the Rails application can embed that partial within its own contents (referred to as rendering the partial)</w:t>
        </w:r>
      </w:ins>
      <w:ins w:id="144" w:author="sarah" w:date="2011-03-27T21:44:00Z">
        <w:r w:rsidR="005141F2">
          <w:t xml:space="preserve">; see also </w:t>
        </w:r>
        <w:r>
          <w:fldChar w:fldCharType="begin"/>
        </w:r>
        <w:r w:rsidR="005141F2">
          <w:instrText xml:space="preserve"> REF RoRview \h </w:instrText>
        </w:r>
      </w:ins>
      <w:r>
        <w:fldChar w:fldCharType="separate"/>
      </w:r>
      <w:ins w:id="145" w:author="sarah" w:date="2011-04-12T00:53:00Z">
        <w:r w:rsidR="00DA095F" w:rsidRPr="00036791">
          <w:rPr>
            <w:b/>
          </w:rPr>
          <w:t>Ruby on Rails view</w:t>
        </w:r>
      </w:ins>
      <w:ins w:id="146" w:author="sarah" w:date="2011-03-27T21:44:00Z">
        <w:r>
          <w:fldChar w:fldCharType="end"/>
        </w:r>
      </w:ins>
      <w:r w:rsidR="00036791">
        <w:br/>
      </w:r>
    </w:p>
    <w:p w:rsidR="0090412C" w:rsidRDefault="00036791" w:rsidP="001A2B88">
      <w:pPr>
        <w:pStyle w:val="ListParagraph"/>
        <w:numPr>
          <w:ilvl w:val="0"/>
          <w:numId w:val="12"/>
        </w:numPr>
      </w:pPr>
      <w:bookmarkStart w:id="147" w:name="RoRview"/>
      <w:r w:rsidRPr="00036791">
        <w:rPr>
          <w:b/>
        </w:rPr>
        <w:t>Ruby on Rails view</w:t>
      </w:r>
      <w:bookmarkEnd w:id="147"/>
      <w:r>
        <w:t xml:space="preserve"> - </w:t>
      </w:r>
      <w:ins w:id="148" w:author="sarah" w:date="2011-03-27T21:43:00Z">
        <w:r w:rsidR="00154238">
          <w:t xml:space="preserve">can refer to either </w:t>
        </w:r>
      </w:ins>
      <w:del w:id="149" w:author="sarah" w:date="2011-03-27T21:41:00Z">
        <w:r w:rsidR="006E5BB5" w:rsidDel="0039068F">
          <w:delText xml:space="preserve">the </w:delText>
        </w:r>
      </w:del>
      <w:ins w:id="150" w:author="sarah" w:date="2011-03-27T21:42:00Z">
        <w:r w:rsidR="00154238">
          <w:t>the source code for a page within a Ruby on Rails application</w:t>
        </w:r>
      </w:ins>
      <w:ins w:id="151" w:author="sarah" w:date="2011-03-27T21:43:00Z">
        <w:r w:rsidR="00154238">
          <w:t>, or the rendering of that page by Rails within a web browser</w:t>
        </w:r>
      </w:ins>
      <w:ins w:id="152" w:author="sarah" w:date="2011-03-27T21:42:00Z">
        <w:r w:rsidR="00154238">
          <w:t>;</w:t>
        </w:r>
      </w:ins>
      <w:del w:id="153" w:author="sarah" w:date="2011-03-27T21:42:00Z">
        <w:r w:rsidR="006E5BB5" w:rsidDel="00154238">
          <w:delText xml:space="preserve">Ruby on Rails </w:delText>
        </w:r>
      </w:del>
      <w:del w:id="154" w:author="sarah" w:date="2011-03-27T21:41:00Z">
        <w:r w:rsidR="006E5BB5" w:rsidDel="0039068F">
          <w:delText xml:space="preserve">framework </w:delText>
        </w:r>
      </w:del>
      <w:del w:id="155" w:author="sarah" w:date="2011-03-27T21:42:00Z">
        <w:r w:rsidR="006E5BB5" w:rsidDel="00154238">
          <w:delText>uses the Model View Controller paradigm</w:delText>
        </w:r>
      </w:del>
      <w:del w:id="156" w:author="sarah" w:date="2011-03-27T21:41:00Z">
        <w:r w:rsidR="006E5BB5" w:rsidDel="0039068F">
          <w:delText xml:space="preserve"> [</w:delText>
        </w:r>
        <w:bookmarkStart w:id="157" w:name="_Ref289025433"/>
        <w:r w:rsidR="006E5BB5" w:rsidDel="0039068F">
          <w:rPr>
            <w:rStyle w:val="EndnoteReference"/>
          </w:rPr>
          <w:endnoteReference w:id="3"/>
        </w:r>
        <w:bookmarkEnd w:id="157"/>
        <w:r w:rsidR="006E5BB5" w:rsidDel="0039068F">
          <w:delText>]</w:delText>
        </w:r>
      </w:del>
      <w:del w:id="160" w:author="sarah" w:date="2011-03-27T21:42:00Z">
        <w:r w:rsidR="006E5BB5" w:rsidDel="00154238">
          <w:delText>,</w:delText>
        </w:r>
      </w:del>
      <w:del w:id="161" w:author="sarah" w:date="2011-03-27T21:35:00Z">
        <w:r w:rsidR="006E5BB5" w:rsidDel="00ED4FC9">
          <w:delText xml:space="preserve"> so </w:delText>
        </w:r>
      </w:del>
      <w:del w:id="162" w:author="sarah" w:date="2011-03-27T21:42:00Z">
        <w:r w:rsidR="006E5BB5" w:rsidDel="00154238">
          <w:delText>a Rails view is</w:delText>
        </w:r>
      </w:del>
      <w:r w:rsidR="006E5BB5">
        <w:t xml:space="preserve"> </w:t>
      </w:r>
      <w:del w:id="163" w:author="sarah" w:date="2011-03-27T21:42:00Z">
        <w:r w:rsidR="006E5BB5" w:rsidDel="00154238">
          <w:delText xml:space="preserve">intended to contain code to be displayed in a web browser, including </w:delText>
        </w:r>
      </w:del>
      <w:ins w:id="164" w:author="sarah" w:date="2011-03-27T21:42:00Z">
        <w:r w:rsidR="00154238">
          <w:t xml:space="preserve">may contain </w:t>
        </w:r>
      </w:ins>
      <w:r w:rsidR="006E5BB5">
        <w:t>HTML, Javascript, and CSS</w:t>
      </w:r>
      <w:ins w:id="165" w:author="sarah" w:date="2011-03-27T21:33:00Z">
        <w:r w:rsidR="00A02D61">
          <w:t>; a view can represent an entire page in the web application, or a part of a page</w:t>
        </w:r>
      </w:ins>
      <w:ins w:id="166" w:author="sarah" w:date="2011-03-27T21:42:00Z">
        <w:r w:rsidR="00154238">
          <w:t xml:space="preserve"> (see </w:t>
        </w:r>
        <w:r w:rsidR="00DA1860">
          <w:fldChar w:fldCharType="begin"/>
        </w:r>
        <w:r w:rsidR="00154238">
          <w:instrText xml:space="preserve"> REF RoRpartialview \h </w:instrText>
        </w:r>
      </w:ins>
      <w:r w:rsidR="00DA1860">
        <w:fldChar w:fldCharType="separate"/>
      </w:r>
      <w:ins w:id="167" w:author="sarah" w:date="2011-04-12T00:53:00Z">
        <w:r w:rsidR="00DA095F" w:rsidRPr="00DA1860">
          <w:rPr>
            <w:b/>
            <w:rPrChange w:id="168" w:author="sarah" w:date="2011-03-27T21:40:00Z">
              <w:rPr>
                <w:color w:val="0000FF"/>
                <w:u w:val="single"/>
              </w:rPr>
            </w:rPrChange>
          </w:rPr>
          <w:t>Ruby on Rails partial view</w:t>
        </w:r>
        <w:r w:rsidR="00DA095F">
          <w:t xml:space="preserve"> </w:t>
        </w:r>
      </w:ins>
      <w:ins w:id="169" w:author="sarah" w:date="2011-03-27T21:42:00Z">
        <w:r w:rsidR="00DA1860">
          <w:fldChar w:fldCharType="end"/>
        </w:r>
        <w:r w:rsidR="00154238">
          <w:t>)</w:t>
        </w:r>
      </w:ins>
      <w:ins w:id="170" w:author="sarah" w:date="2011-03-27T21:35:00Z">
        <w:r w:rsidR="00ED4FC9">
          <w:t>; a view's source code is contained within an ERB file</w:t>
        </w:r>
      </w:ins>
      <w:r w:rsidR="0090412C">
        <w:br/>
      </w:r>
    </w:p>
    <w:p w:rsidR="00BD7D3A" w:rsidRDefault="0090412C" w:rsidP="001A2B88">
      <w:pPr>
        <w:pStyle w:val="ListParagraph"/>
        <w:numPr>
          <w:ilvl w:val="0"/>
          <w:numId w:val="12"/>
        </w:numPr>
      </w:pPr>
      <w:r w:rsidRPr="00233C3D">
        <w:rPr>
          <w:b/>
        </w:rPr>
        <w:t>s-expression</w:t>
      </w:r>
      <w:r>
        <w:t xml:space="preserve"> - </w:t>
      </w:r>
      <w:r w:rsidR="00431EAB">
        <w:t>symbol expression, a.k.a. sexp; s-expressions are "</w:t>
      </w:r>
      <w:r w:rsidR="00431EAB" w:rsidRPr="00431EAB">
        <w:t>list-based data structures that represent semi-structured data</w:t>
      </w:r>
      <w:r w:rsidR="00431EAB">
        <w:t>" [</w:t>
      </w:r>
      <w:r w:rsidR="00422567">
        <w:rPr>
          <w:rStyle w:val="EndnoteReference"/>
        </w:rPr>
        <w:endnoteReference w:id="4"/>
      </w:r>
      <w:r w:rsidR="00431EAB">
        <w:t>]</w:t>
      </w:r>
      <w:r w:rsidR="00233C3D">
        <w:t xml:space="preserve">; the Ruby gem ruby_parser class </w:t>
      </w:r>
      <w:r w:rsidR="00233C3D" w:rsidRPr="00233C3D">
        <w:rPr>
          <w:rStyle w:val="SourceCodeChar"/>
        </w:rPr>
        <w:t>RubyParser</w:t>
      </w:r>
      <w:r w:rsidR="00233C3D">
        <w:t xml:space="preserve"> returns s-expressions when Ruby code is successfully parsed</w:t>
      </w:r>
      <w:r w:rsidR="0047090F">
        <w:t xml:space="preserve"> [</w:t>
      </w:r>
      <w:r w:rsidR="0047090F">
        <w:rPr>
          <w:rStyle w:val="EndnoteReference"/>
        </w:rPr>
        <w:endnoteReference w:id="5"/>
      </w:r>
      <w:r w:rsidR="0047090F">
        <w:t>]</w:t>
      </w:r>
      <w:r w:rsidR="000609CB">
        <w:br/>
      </w:r>
    </w:p>
    <w:p w:rsidR="004560E4" w:rsidRDefault="00EE45CD" w:rsidP="001A2B88">
      <w:pPr>
        <w:pStyle w:val="ListParagraph"/>
        <w:numPr>
          <w:ilvl w:val="0"/>
          <w:numId w:val="12"/>
        </w:numPr>
      </w:pPr>
      <w:r w:rsidRPr="00091447">
        <w:rPr>
          <w:b/>
        </w:rPr>
        <w:t>URI</w:t>
      </w:r>
      <w:r>
        <w:t xml:space="preserve"> - Uniform Resource Identifier; used to identify the location of a web site on the Internet</w:t>
      </w:r>
      <w:r w:rsidR="006F71E1">
        <w:br/>
      </w:r>
    </w:p>
    <w:p w:rsidR="006F71E1" w:rsidRDefault="006F71E1" w:rsidP="001A2B88">
      <w:pPr>
        <w:pStyle w:val="ListParagraph"/>
        <w:numPr>
          <w:ilvl w:val="0"/>
          <w:numId w:val="12"/>
        </w:numPr>
      </w:pPr>
      <w:r w:rsidRPr="006F71E1">
        <w:rPr>
          <w:b/>
        </w:rPr>
        <w:t>web scraper</w:t>
      </w:r>
      <w:r>
        <w:t xml:space="preserve"> -</w:t>
      </w:r>
      <w:r w:rsidR="00634C52">
        <w:t xml:space="preserve"> a tool that saves the source of a web page</w:t>
      </w:r>
      <w:r w:rsidR="0028319B">
        <w:t xml:space="preserve"> for later processing</w:t>
      </w:r>
      <w:r w:rsidR="00D63647">
        <w:br/>
      </w:r>
    </w:p>
    <w:p w:rsidR="00D63647" w:rsidRDefault="00D63647" w:rsidP="001A2B88">
      <w:pPr>
        <w:pStyle w:val="ListParagraph"/>
        <w:numPr>
          <w:ilvl w:val="0"/>
          <w:numId w:val="12"/>
        </w:numPr>
      </w:pPr>
      <w:r w:rsidRPr="00737798">
        <w:rPr>
          <w:b/>
        </w:rPr>
        <w:t>YAML</w:t>
      </w:r>
      <w:r>
        <w:t xml:space="preserve"> - </w:t>
      </w:r>
      <w:r w:rsidR="00737798">
        <w:t>YAML Ain't Markup Language; a data serialization format akin to XML</w:t>
      </w:r>
      <w:r w:rsidR="00F437A3">
        <w:t>; YAML support is included in the Ruby 1.8 standard library</w:t>
      </w:r>
    </w:p>
    <w:p w:rsidR="00BE2CD5" w:rsidRDefault="00CB53A6" w:rsidP="004560E4">
      <w:pPr>
        <w:pStyle w:val="Heading1"/>
      </w:pPr>
      <w:r>
        <w:br w:type="page"/>
      </w:r>
      <w:bookmarkStart w:id="171" w:name="_Toc290332935"/>
      <w:r w:rsidR="007911AD">
        <w:lastRenderedPageBreak/>
        <w:t xml:space="preserve">1. </w:t>
      </w:r>
      <w:r w:rsidR="00BE2CD5">
        <w:t>Introduction</w:t>
      </w:r>
      <w:bookmarkEnd w:id="171"/>
    </w:p>
    <w:p w:rsidR="00BE2CD5" w:rsidRDefault="00BE2CD5" w:rsidP="00BE2CD5"/>
    <w:p w:rsidR="006903FD" w:rsidRDefault="000273A2">
      <w:pPr>
        <w:jc w:val="both"/>
      </w:pPr>
      <w:r>
        <w:t xml:space="preserve">Web applications </w:t>
      </w:r>
      <w:commentRangeStart w:id="172"/>
      <w:r w:rsidR="002A713D">
        <w:t>are prevalent and users expect them to perform reliably and quickly</w:t>
      </w:r>
      <w:r w:rsidR="00EF3B2A">
        <w:t xml:space="preserve">. </w:t>
      </w:r>
      <w:r w:rsidR="002A713D">
        <w:t xml:space="preserve"> One of the ways that web developers ensure that users are satisfied is by testing their applications.</w:t>
      </w:r>
      <w:r w:rsidR="00EF3B2A">
        <w:t xml:space="preserve"> </w:t>
      </w:r>
      <w:commentRangeEnd w:id="172"/>
      <w:r w:rsidR="002F4DC6">
        <w:rPr>
          <w:rStyle w:val="CommentReference"/>
        </w:rPr>
        <w:commentReference w:id="172"/>
      </w:r>
      <w:r w:rsidR="002A713D">
        <w:t>W</w:t>
      </w:r>
      <w:r w:rsidR="00EF3B2A">
        <w:t>eb application</w:t>
      </w:r>
      <w:r w:rsidR="002A713D">
        <w:t xml:space="preserve"> testing</w:t>
      </w:r>
      <w:r w:rsidR="00EF3B2A">
        <w:t xml:space="preserve"> </w:t>
      </w:r>
      <w:del w:id="173" w:author="sarah" w:date="2011-03-23T23:41:00Z">
        <w:r w:rsidR="00EF3B2A" w:rsidDel="004C4854">
          <w:delText>is different than</w:delText>
        </w:r>
      </w:del>
      <w:ins w:id="174" w:author="sarah" w:date="2011-03-23T23:41:00Z">
        <w:r w:rsidR="004C4854">
          <w:t>differs from</w:t>
        </w:r>
      </w:ins>
      <w:r w:rsidR="00EF3B2A">
        <w:t xml:space="preserve"> desktop application</w:t>
      </w:r>
      <w:r w:rsidR="002A713D">
        <w:t xml:space="preserve"> testing</w:t>
      </w:r>
      <w:r w:rsidR="00EF3B2A">
        <w:t xml:space="preserve"> </w:t>
      </w:r>
      <w:commentRangeStart w:id="175"/>
      <w:r w:rsidR="00EF3B2A">
        <w:t xml:space="preserve">because </w:t>
      </w:r>
      <w:r w:rsidR="001710EC">
        <w:t xml:space="preserve">the primary way of using a web application </w:t>
      </w:r>
      <w:commentRangeEnd w:id="175"/>
      <w:r w:rsidR="002F4DC6">
        <w:rPr>
          <w:rStyle w:val="CommentReference"/>
        </w:rPr>
        <w:commentReference w:id="175"/>
      </w:r>
      <w:r w:rsidR="001710EC">
        <w:t xml:space="preserve">is through another application:  a web browser. </w:t>
      </w:r>
      <w:commentRangeStart w:id="176"/>
      <w:r w:rsidR="001710EC">
        <w:t xml:space="preserve"> </w:t>
      </w:r>
      <w:r w:rsidR="002A713D">
        <w:t>As a result</w:t>
      </w:r>
      <w:r w:rsidR="001710EC">
        <w:t xml:space="preserve">, web applications are subject to the user’s manipulation in ways that </w:t>
      </w:r>
      <w:r w:rsidR="002A713D">
        <w:t xml:space="preserve">are not common in </w:t>
      </w:r>
      <w:r w:rsidR="001710EC">
        <w:t xml:space="preserve">desktop applications.  </w:t>
      </w:r>
      <w:commentRangeEnd w:id="176"/>
      <w:r w:rsidR="002F4DC6">
        <w:rPr>
          <w:rStyle w:val="CommentReference"/>
        </w:rPr>
        <w:commentReference w:id="176"/>
      </w:r>
      <w:r w:rsidR="002A713D">
        <w:t>For example, a</w:t>
      </w:r>
      <w:r w:rsidR="001710EC">
        <w:t xml:space="preserve"> user </w:t>
      </w:r>
      <w:r w:rsidR="004408B9">
        <w:t xml:space="preserve">can manually change the URL in the web browser to point to another page in the web application.  Users can </w:t>
      </w:r>
      <w:del w:id="177" w:author="sarah" w:date="2011-03-23T23:41:00Z">
        <w:r w:rsidR="004408B9" w:rsidDel="00DF3E57">
          <w:delText xml:space="preserve">also </w:delText>
        </w:r>
      </w:del>
      <w:r w:rsidR="004408B9">
        <w:t xml:space="preserve">use their browser’s Back and Forward buttons to change pages.  Different plugins, browser settings, and browser extensions </w:t>
      </w:r>
      <w:r w:rsidR="001803F0">
        <w:t>alter the user experience.</w:t>
      </w:r>
      <w:r w:rsidR="0088760F">
        <w:t xml:space="preserve">  All these </w:t>
      </w:r>
      <w:del w:id="178" w:author="sarah" w:date="2011-03-23T23:42:00Z">
        <w:r w:rsidR="0088760F" w:rsidDel="00DF3E57">
          <w:delText xml:space="preserve">things </w:delText>
        </w:r>
      </w:del>
      <w:ins w:id="179" w:author="sarah" w:date="2011-03-23T23:42:00Z">
        <w:r w:rsidR="00DF3E57">
          <w:t xml:space="preserve">factors </w:t>
        </w:r>
      </w:ins>
      <w:r w:rsidR="0088760F">
        <w:t xml:space="preserve">can provide the web application with unexpected input, or cause it to perform actions that the </w:t>
      </w:r>
      <w:del w:id="180" w:author="sarah" w:date="2011-03-23T23:42:00Z">
        <w:r w:rsidR="0088760F" w:rsidDel="007522DF">
          <w:delText xml:space="preserve">designers </w:delText>
        </w:r>
      </w:del>
      <w:ins w:id="181" w:author="sarah" w:date="2011-03-23T23:42:00Z">
        <w:r w:rsidR="007522DF">
          <w:t xml:space="preserve">developer </w:t>
        </w:r>
      </w:ins>
      <w:r w:rsidR="0088760F">
        <w:t>did not anticipate.</w:t>
      </w:r>
      <w:r w:rsidR="003E2AED">
        <w:t xml:space="preserve">  It is for this reason that different testing models exist solely for testing web applications.</w:t>
      </w:r>
      <w:r w:rsidR="007911AD">
        <w:t xml:space="preserve">  This project implements two models for web application testing, discussed below.</w:t>
      </w:r>
    </w:p>
    <w:p w:rsidR="003E2AED" w:rsidRDefault="003E2AED" w:rsidP="00BE2CD5"/>
    <w:p w:rsidR="006903FD" w:rsidRDefault="007911AD">
      <w:pPr>
        <w:jc w:val="both"/>
      </w:pPr>
      <w:r>
        <w:t>The first</w:t>
      </w:r>
      <w:r w:rsidR="003E2AED">
        <w:t xml:space="preserve"> model is the Atomic Section Model</w:t>
      </w:r>
      <w:r w:rsidR="008539AB">
        <w:t xml:space="preserve"> (ASM)</w:t>
      </w:r>
      <w:r w:rsidR="003E2AED">
        <w:t xml:space="preserve"> [</w:t>
      </w:r>
      <w:bookmarkStart w:id="182" w:name="_Ref160788354"/>
      <w:r w:rsidR="00FA202B">
        <w:rPr>
          <w:rStyle w:val="EndnoteReference"/>
        </w:rPr>
        <w:endnoteReference w:id="6"/>
      </w:r>
      <w:bookmarkEnd w:id="182"/>
      <w:r w:rsidR="00A94E3E">
        <w:t xml:space="preserve">] by Jeff Offutt and Ye Wu.  </w:t>
      </w:r>
      <w:r w:rsidR="008539AB">
        <w:t xml:space="preserve">The ASM represents all possible user interface screens of a web application, just as control flow graphs represent all possible sequences of software program execution.  </w:t>
      </w:r>
      <w:r w:rsidR="0099273E">
        <w:t>ASM can be divided into two levels:  the Component Interaction Model (CIM) and the Application Transition Graph (ATG) [</w:t>
      </w:r>
      <w:r w:rsidR="00DA1860">
        <w:fldChar w:fldCharType="begin"/>
      </w:r>
      <w:r w:rsidR="00B15A66">
        <w:instrText xml:space="preserve"> NOTEREF _Ref160788354 \h </w:instrText>
      </w:r>
      <w:r w:rsidR="00DA1860">
        <w:fldChar w:fldCharType="separate"/>
      </w:r>
      <w:r w:rsidR="00DA095F">
        <w:t>6</w:t>
      </w:r>
      <w:r w:rsidR="00DA1860">
        <w:fldChar w:fldCharType="end"/>
      </w:r>
      <w:r w:rsidR="0099273E">
        <w:t xml:space="preserve">].  CIM is </w:t>
      </w:r>
      <w:r w:rsidR="00CB2CF3">
        <w:t xml:space="preserve">designed for the individual components of the web application while ATG is for the web application as a whole, in which the individual components come together </w:t>
      </w:r>
      <w:r w:rsidR="008B490F">
        <w:t>and function as a system.</w:t>
      </w:r>
      <w:ins w:id="183" w:author="sarah" w:date="2011-03-23T23:43:00Z">
        <w:r w:rsidR="00FC033A">
          <w:t xml:space="preserve">  The key idea of the ASM is atomic sections:  </w:t>
        </w:r>
      </w:ins>
      <w:ins w:id="184" w:author="sarah" w:date="2011-03-23T23:45:00Z">
        <w:r w:rsidR="00914726">
          <w:t>a section of code that is delivered as a unit to the browser.  This code can contain markup such as HTML and CSS, as well as cli</w:t>
        </w:r>
        <w:r w:rsidR="005A499C">
          <w:t>ent-side scripting such as Java</w:t>
        </w:r>
      </w:ins>
      <w:ins w:id="185" w:author="sarah" w:date="2011-03-31T23:10:00Z">
        <w:r w:rsidR="005A499C">
          <w:t>S</w:t>
        </w:r>
      </w:ins>
      <w:ins w:id="186" w:author="sarah" w:date="2011-03-23T23:45:00Z">
        <w:r w:rsidR="00914726">
          <w:t>cript.  An atomic section has the property that if any part of it is sent to the browser, all of it is sent to the browser.</w:t>
        </w:r>
      </w:ins>
      <w:ins w:id="187" w:author="sarah" w:date="2011-03-23T23:46:00Z">
        <w:r w:rsidR="00CF4A58">
          <w:t xml:space="preserve">  By identifying atomic sections in a page</w:t>
        </w:r>
      </w:ins>
      <w:ins w:id="188" w:author="sarah" w:date="2011-03-23T23:47:00Z">
        <w:r w:rsidR="00CF4A58">
          <w:t>, how the atomic sections are combined in a page</w:t>
        </w:r>
      </w:ins>
      <w:ins w:id="189" w:author="sarah" w:date="2011-03-23T23:46:00Z">
        <w:r w:rsidR="00CF4A58">
          <w:t>,</w:t>
        </w:r>
      </w:ins>
      <w:ins w:id="190" w:author="sarah" w:date="2011-03-23T23:47:00Z">
        <w:r w:rsidR="00CF4A58">
          <w:t xml:space="preserve"> and</w:t>
        </w:r>
      </w:ins>
      <w:ins w:id="191" w:author="sarah" w:date="2011-03-23T23:46:00Z">
        <w:r w:rsidR="00CF4A58">
          <w:t xml:space="preserve"> transitions between pages, </w:t>
        </w:r>
      </w:ins>
      <w:ins w:id="192" w:author="sarah" w:date="2011-03-23T23:47:00Z">
        <w:r w:rsidR="00CF4A58">
          <w:t>paths through the web application can be found.</w:t>
        </w:r>
      </w:ins>
    </w:p>
    <w:p w:rsidR="008B490F" w:rsidRDefault="008B490F" w:rsidP="00BE2CD5"/>
    <w:p w:rsidR="006903FD" w:rsidRDefault="008B490F">
      <w:pPr>
        <w:jc w:val="both"/>
      </w:pPr>
      <w:r>
        <w:t>Another web application testing model is the Qian, Miao, and Zeng model (QMZ) [</w:t>
      </w:r>
      <w:bookmarkStart w:id="193" w:name="_Ref160789197"/>
      <w:r w:rsidR="00637D30">
        <w:rPr>
          <w:rStyle w:val="EndnoteReference"/>
        </w:rPr>
        <w:endnoteReference w:id="7"/>
      </w:r>
      <w:bookmarkEnd w:id="193"/>
      <w:r w:rsidR="00992DA9">
        <w:t>].  Applying the QMZ model involves the creation of a Page Flow Diagram (PFD) [</w:t>
      </w:r>
      <w:r w:rsidR="00DA1860">
        <w:fldChar w:fldCharType="begin"/>
      </w:r>
      <w:r w:rsidR="00992DA9">
        <w:instrText xml:space="preserve"> NOTEREF _Ref160789197 \h </w:instrText>
      </w:r>
      <w:r w:rsidR="00DA1860">
        <w:fldChar w:fldCharType="separate"/>
      </w:r>
      <w:r w:rsidR="00DA095F">
        <w:t>7</w:t>
      </w:r>
      <w:r w:rsidR="00DA1860">
        <w:fldChar w:fldCharType="end"/>
      </w:r>
      <w:r w:rsidR="00992DA9">
        <w:t>]</w:t>
      </w:r>
      <w:r w:rsidR="00B95A15">
        <w:t>, which represents “the relationship among pages of a web application” [</w:t>
      </w:r>
      <w:r w:rsidR="00DA1860">
        <w:fldChar w:fldCharType="begin"/>
      </w:r>
      <w:r w:rsidR="00B95A15">
        <w:instrText xml:space="preserve"> NOTEREF _Ref160789197 \h </w:instrText>
      </w:r>
      <w:r w:rsidR="00DA1860">
        <w:fldChar w:fldCharType="separate"/>
      </w:r>
      <w:r w:rsidR="00DA095F">
        <w:t>7</w:t>
      </w:r>
      <w:r w:rsidR="00DA1860">
        <w:fldChar w:fldCharType="end"/>
      </w:r>
      <w:r w:rsidR="00B95A15">
        <w:t>].</w:t>
      </w:r>
      <w:ins w:id="194" w:author="sarah" w:date="2011-03-23T23:48:00Z">
        <w:r w:rsidR="00C63191">
          <w:t xml:space="preserve">  A PFD has nodes that represent pages in the web application, connected by edges that represent different transitions </w:t>
        </w:r>
      </w:ins>
      <w:r w:rsidR="007911AD">
        <w:t xml:space="preserve">that </w:t>
      </w:r>
      <w:ins w:id="195" w:author="sarah" w:date="2011-03-23T23:48:00Z">
        <w:r w:rsidR="00C63191">
          <w:t>the user can take to reach one page from another.</w:t>
        </w:r>
        <w:r w:rsidR="0058474D">
          <w:t xml:space="preserve">  A PFD can have cycles when a page links to a different page, which then links back to the first page.</w:t>
        </w:r>
      </w:ins>
      <w:r w:rsidR="00696A1B">
        <w:t xml:space="preserve">  </w:t>
      </w:r>
      <w:ins w:id="196" w:author="sarah" w:date="2011-03-23T23:49:00Z">
        <w:r w:rsidR="0058474D">
          <w:t xml:space="preserve">As such, it is necessary to manipulate the PFD into an acyclic structure to determine unique paths through the application.  </w:t>
        </w:r>
      </w:ins>
      <w:r w:rsidR="00696A1B">
        <w:t>A Page Test Tree (PTT) [</w:t>
      </w:r>
      <w:r w:rsidR="00DA1860">
        <w:fldChar w:fldCharType="begin"/>
      </w:r>
      <w:r w:rsidR="00696A1B">
        <w:instrText xml:space="preserve"> NOTEREF _Ref160789197 \h </w:instrText>
      </w:r>
      <w:r w:rsidR="00DA1860">
        <w:fldChar w:fldCharType="separate"/>
      </w:r>
      <w:r w:rsidR="00DA095F">
        <w:t>7</w:t>
      </w:r>
      <w:r w:rsidR="00DA1860">
        <w:fldChar w:fldCharType="end"/>
      </w:r>
      <w:r w:rsidR="00696A1B">
        <w:t>]</w:t>
      </w:r>
      <w:r w:rsidR="008D4BB7">
        <w:t xml:space="preserve">, based upon the PFD, is </w:t>
      </w:r>
      <w:del w:id="197" w:author="sarah" w:date="2011-03-23T23:49:00Z">
        <w:r w:rsidR="008D4BB7" w:rsidDel="0058474D">
          <w:delText xml:space="preserve">also necessary for generating shorter paths than those shown in the PFD.  </w:delText>
        </w:r>
        <w:r w:rsidR="00102F2C" w:rsidDel="0058474D">
          <w:delText xml:space="preserve">A PTT is </w:delText>
        </w:r>
        <w:r w:rsidR="00102F2C" w:rsidDel="00C52FD6">
          <w:delText>a</w:delText>
        </w:r>
      </w:del>
      <w:ins w:id="198" w:author="sarah" w:date="2011-03-23T23:49:00Z">
        <w:r w:rsidR="00C52FD6">
          <w:t>such a</w:t>
        </w:r>
      </w:ins>
      <w:r w:rsidR="00102F2C">
        <w:t xml:space="preserve"> </w:t>
      </w:r>
      <w:del w:id="199" w:author="sarah" w:date="2011-03-23T23:49:00Z">
        <w:r w:rsidR="00102F2C" w:rsidDel="00AC3996">
          <w:delText xml:space="preserve">tree-like </w:delText>
        </w:r>
      </w:del>
      <w:r w:rsidR="00102F2C">
        <w:t>structure</w:t>
      </w:r>
      <w:ins w:id="200" w:author="sarah" w:date="2011-03-23T23:50:00Z">
        <w:r w:rsidR="00E022AC">
          <w:t>, and</w:t>
        </w:r>
      </w:ins>
      <w:del w:id="201" w:author="sarah" w:date="2011-03-23T23:50:00Z">
        <w:r w:rsidR="00102F2C" w:rsidDel="00E022AC">
          <w:delText xml:space="preserve"> that</w:delText>
        </w:r>
      </w:del>
      <w:r w:rsidR="00102F2C">
        <w:t xml:space="preserve"> is a simpler representation</w:t>
      </w:r>
      <w:ins w:id="202" w:author="sarah" w:date="2011-03-23T23:50:00Z">
        <w:r w:rsidR="00567F84">
          <w:t xml:space="preserve"> of the web application</w:t>
        </w:r>
      </w:ins>
      <w:r w:rsidR="00102F2C">
        <w:t xml:space="preserve"> than that provided by the PFD</w:t>
      </w:r>
      <w:del w:id="203" w:author="sarah" w:date="2011-03-23T23:50:00Z">
        <w:r w:rsidR="00102F2C" w:rsidDel="00E022AC">
          <w:delText xml:space="preserve"> of pages in the web application</w:delText>
        </w:r>
      </w:del>
      <w:r w:rsidR="00102F2C">
        <w:t>.</w:t>
      </w:r>
    </w:p>
    <w:p w:rsidR="00CE63B1" w:rsidRDefault="00CE63B1" w:rsidP="00BE2CD5"/>
    <w:p w:rsidR="006903FD" w:rsidRDefault="00C955F4">
      <w:pPr>
        <w:jc w:val="both"/>
      </w:pPr>
      <w:r>
        <w:t xml:space="preserve">As part of this project, </w:t>
      </w:r>
      <w:r w:rsidR="00A521AC">
        <w:t xml:space="preserve">I have written </w:t>
      </w:r>
      <w:r>
        <w:t xml:space="preserve">tools in Ruby to </w:t>
      </w:r>
      <w:r w:rsidR="00A521AC">
        <w:t xml:space="preserve">partially </w:t>
      </w:r>
      <w:r>
        <w:t>automate the process of applying the ASM and the QMZ models to a web application.</w:t>
      </w:r>
      <w:r w:rsidR="00407898">
        <w:t xml:space="preserve">  </w:t>
      </w:r>
      <w:commentRangeStart w:id="204"/>
      <w:r w:rsidR="00407898">
        <w:t xml:space="preserve">Ruby was chosen </w:t>
      </w:r>
      <w:r w:rsidR="00407898">
        <w:lastRenderedPageBreak/>
        <w:t xml:space="preserve">because it is a language with which I am comfortable, and </w:t>
      </w:r>
      <w:del w:id="205" w:author="sarah" w:date="2011-03-23T23:52:00Z">
        <w:r w:rsidR="00407898" w:rsidDel="009C3901">
          <w:delText>a good number of</w:delText>
        </w:r>
      </w:del>
      <w:ins w:id="206" w:author="sarah" w:date="2011-03-23T23:52:00Z">
        <w:r w:rsidR="009C3901">
          <w:t>several</w:t>
        </w:r>
      </w:ins>
      <w:r w:rsidR="00407898">
        <w:t xml:space="preserve"> libraries</w:t>
      </w:r>
      <w:ins w:id="207" w:author="sarah" w:date="2011-03-23T23:52:00Z">
        <w:r w:rsidR="00BB0042">
          <w:t xml:space="preserve"> used in this project</w:t>
        </w:r>
      </w:ins>
      <w:r w:rsidR="00407898">
        <w:t xml:space="preserve"> </w:t>
      </w:r>
      <w:ins w:id="208" w:author="sarah" w:date="2011-03-23T23:53:00Z">
        <w:r w:rsidR="008C10F6">
          <w:t>already existed</w:t>
        </w:r>
      </w:ins>
      <w:del w:id="209" w:author="sarah" w:date="2011-03-23T23:53:00Z">
        <w:r w:rsidR="00407898" w:rsidDel="008C10F6">
          <w:delText>exist</w:delText>
        </w:r>
      </w:del>
      <w:r w:rsidR="00407898">
        <w:t xml:space="preserve"> </w:t>
      </w:r>
      <w:del w:id="210" w:author="sarah" w:date="2011-03-23T23:52:00Z">
        <w:r w:rsidR="00407898" w:rsidDel="00BB0042">
          <w:delText>to do various things</w:delText>
        </w:r>
      </w:del>
      <w:ins w:id="211" w:author="sarah" w:date="2011-03-23T23:52:00Z">
        <w:r w:rsidR="00BB0042">
          <w:t>for Ruby</w:t>
        </w:r>
      </w:ins>
      <w:del w:id="212" w:author="sarah" w:date="2011-03-23T23:53:00Z">
        <w:r w:rsidR="00407898" w:rsidDel="00BB0042">
          <w:delText xml:space="preserve"> that were necessary in this project</w:delText>
        </w:r>
      </w:del>
      <w:r w:rsidR="00407898">
        <w:t xml:space="preserve">, </w:t>
      </w:r>
      <w:r w:rsidR="002F4DC6">
        <w:t xml:space="preserve">such as </w:t>
      </w:r>
      <w:ins w:id="213" w:author="sarah" w:date="2011-03-23T23:53:00Z">
        <w:r w:rsidR="00733820">
          <w:t xml:space="preserve">for </w:t>
        </w:r>
      </w:ins>
      <w:r w:rsidR="00407898">
        <w:t>pars</w:t>
      </w:r>
      <w:ins w:id="214" w:author="sarah" w:date="2011-03-23T23:53:00Z">
        <w:r w:rsidR="0011255F">
          <w:t>ing</w:t>
        </w:r>
      </w:ins>
      <w:del w:id="215" w:author="sarah" w:date="2011-03-23T23:53:00Z">
        <w:r w:rsidR="00407898" w:rsidDel="0011255F">
          <w:delText>e</w:delText>
        </w:r>
      </w:del>
      <w:r w:rsidR="00407898">
        <w:t xml:space="preserve"> HTML </w:t>
      </w:r>
      <w:del w:id="216" w:author="sarah" w:date="2011-03-23T23:53:00Z">
        <w:r w:rsidR="00407898" w:rsidDel="0011255F">
          <w:delText>or</w:delText>
        </w:r>
      </w:del>
      <w:ins w:id="217" w:author="sarah" w:date="2011-03-23T23:53:00Z">
        <w:r w:rsidR="0011255F">
          <w:t>and</w:t>
        </w:r>
      </w:ins>
      <w:r w:rsidR="00407898">
        <w:t xml:space="preserve"> </w:t>
      </w:r>
      <w:del w:id="218" w:author="sarah" w:date="2011-03-23T23:53:00Z">
        <w:r w:rsidR="00407898" w:rsidDel="006B23C7">
          <w:delText>scrap</w:delText>
        </w:r>
        <w:r w:rsidR="00407898" w:rsidDel="0011255F">
          <w:delText>e</w:delText>
        </w:r>
        <w:r w:rsidR="00407898" w:rsidDel="006B23C7">
          <w:delText xml:space="preserve"> web pages</w:delText>
        </w:r>
      </w:del>
      <w:ins w:id="219" w:author="sarah" w:date="2011-03-23T23:53:00Z">
        <w:r w:rsidR="006B23C7">
          <w:t>parsing Ruby</w:t>
        </w:r>
      </w:ins>
      <w:r w:rsidR="00407898">
        <w:t>.</w:t>
      </w:r>
      <w:r>
        <w:t xml:space="preserve">  </w:t>
      </w:r>
      <w:commentRangeEnd w:id="204"/>
      <w:r w:rsidR="007911AD">
        <w:rPr>
          <w:rStyle w:val="CommentReference"/>
        </w:rPr>
        <w:commentReference w:id="204"/>
      </w:r>
      <w:r>
        <w:t xml:space="preserve">Due to the nature of the QMZ model, the underlying language of the web application being tested does not matter, so the QMZ tool is platform-agnostic.  </w:t>
      </w:r>
      <w:r w:rsidR="00C27FEC">
        <w:t xml:space="preserve">The ASM works by considering the code of web pages in the application, and so </w:t>
      </w:r>
      <w:r w:rsidR="00B95ED7">
        <w:t xml:space="preserve">it was necessary to pick a programming language/framework to target when writing a tool for generating ASM artifacts.  </w:t>
      </w:r>
      <w:r w:rsidR="007E12DC">
        <w:t>I chose to target</w:t>
      </w:r>
      <w:r w:rsidR="00DC5010">
        <w:t xml:space="preserve"> the Ruby on Rails web application framework</w:t>
      </w:r>
      <w:r w:rsidR="00AA5756">
        <w:t xml:space="preserve"> because</w:t>
      </w:r>
      <w:r w:rsidR="007911AD">
        <w:t xml:space="preserve">: 1) </w:t>
      </w:r>
      <w:r w:rsidR="00AA5756">
        <w:t>it is popular</w:t>
      </w:r>
      <w:r w:rsidR="007911AD">
        <w:t>,</w:t>
      </w:r>
      <w:r w:rsidR="0027519D">
        <w:rPr>
          <w:rStyle w:val="FootnoteReference"/>
        </w:rPr>
        <w:footnoteReference w:id="2"/>
      </w:r>
      <w:r w:rsidR="00AA5756">
        <w:t xml:space="preserve"> and </w:t>
      </w:r>
      <w:r w:rsidR="007911AD">
        <w:t xml:space="preserve">2) Ruby applications for testing are widely and </w:t>
      </w:r>
      <w:r w:rsidR="00AA5756">
        <w:t>freely available online.</w:t>
      </w:r>
      <w:r w:rsidR="00A32BD8">
        <w:t xml:space="preserve">  Though </w:t>
      </w:r>
      <w:del w:id="220" w:author="sarah" w:date="2011-03-23T23:54:00Z">
        <w:r w:rsidR="00A32BD8" w:rsidDel="00F90953">
          <w:delText xml:space="preserve">these </w:delText>
        </w:r>
      </w:del>
      <w:ins w:id="221" w:author="sarah" w:date="2011-03-23T23:54:00Z">
        <w:r w:rsidR="00F90953">
          <w:t xml:space="preserve">my </w:t>
        </w:r>
      </w:ins>
      <w:r w:rsidR="00A32BD8">
        <w:t xml:space="preserve">tools </w:t>
      </w:r>
      <w:commentRangeStart w:id="222"/>
      <w:r w:rsidR="008C76B5">
        <w:t>were</w:t>
      </w:r>
      <w:r w:rsidR="00A32BD8">
        <w:t xml:space="preserve"> </w:t>
      </w:r>
      <w:del w:id="223" w:author="sarah" w:date="2011-03-23T21:43:00Z">
        <w:r w:rsidR="00A32BD8" w:rsidDel="00AF629C">
          <w:delText xml:space="preserve">been </w:delText>
        </w:r>
        <w:commentRangeEnd w:id="222"/>
        <w:r w:rsidR="002F4DC6" w:rsidDel="00AF629C">
          <w:rPr>
            <w:rStyle w:val="CommentReference"/>
          </w:rPr>
          <w:commentReference w:id="222"/>
        </w:r>
      </w:del>
      <w:r w:rsidR="00A32BD8">
        <w:t>written and tested in OS X</w:t>
      </w:r>
      <w:r w:rsidR="008C76B5">
        <w:t xml:space="preserve"> 10.5.8 and Windows 7</w:t>
      </w:r>
      <w:del w:id="224" w:author="Hayes" w:date="2011-03-29T09:19:00Z">
        <w:r w:rsidR="008C76B5" w:rsidDel="007911AD">
          <w:delText>,</w:delText>
        </w:r>
      </w:del>
      <w:r w:rsidR="008C76B5">
        <w:t xml:space="preserve"> using Ruby 1.8.7</w:t>
      </w:r>
      <w:r w:rsidR="00A32BD8">
        <w:t>, they should be executable in any operating system for which there is a Ruby interpreter.</w:t>
      </w:r>
      <w:r w:rsidR="00D72E3A">
        <w:t xml:space="preserve">  The </w:t>
      </w:r>
      <w:commentRangeStart w:id="225"/>
      <w:r w:rsidR="00D72E3A">
        <w:t xml:space="preserve">different </w:t>
      </w:r>
      <w:ins w:id="226" w:author="sarah" w:date="2011-03-23T21:40:00Z">
        <w:r w:rsidR="00AB5419">
          <w:t xml:space="preserve">Ruby </w:t>
        </w:r>
      </w:ins>
      <w:r w:rsidR="00D72E3A">
        <w:t xml:space="preserve">gems </w:t>
      </w:r>
      <w:r w:rsidR="007911AD">
        <w:t xml:space="preserve">that </w:t>
      </w:r>
      <w:r w:rsidR="00D72E3A">
        <w:t xml:space="preserve">my tools </w:t>
      </w:r>
      <w:commentRangeEnd w:id="225"/>
      <w:r w:rsidR="002F4DC6">
        <w:rPr>
          <w:rStyle w:val="CommentReference"/>
        </w:rPr>
        <w:commentReference w:id="225"/>
      </w:r>
      <w:r w:rsidR="00D72E3A">
        <w:t>use must also be installed</w:t>
      </w:r>
      <w:ins w:id="227" w:author="sarah" w:date="2011-03-23T21:40:00Z">
        <w:r w:rsidR="00AB5419">
          <w:t xml:space="preserve">; </w:t>
        </w:r>
      </w:ins>
      <w:ins w:id="228" w:author="sarah" w:date="2011-03-23T23:54:00Z">
        <w:r w:rsidR="00E0436D">
          <w:t>these</w:t>
        </w:r>
      </w:ins>
      <w:ins w:id="229" w:author="sarah" w:date="2011-03-23T21:40:00Z">
        <w:r w:rsidR="00AB5419">
          <w:t xml:space="preserve"> include Nokogiri, </w:t>
        </w:r>
      </w:ins>
      <w:ins w:id="230" w:author="sarah" w:date="2011-03-23T21:41:00Z">
        <w:r w:rsidR="00AB5419">
          <w:t>RubyParser,</w:t>
        </w:r>
      </w:ins>
      <w:ins w:id="231" w:author="sarah" w:date="2011-03-23T21:42:00Z">
        <w:r w:rsidR="00AB5419">
          <w:t xml:space="preserve"> and</w:t>
        </w:r>
      </w:ins>
      <w:ins w:id="232" w:author="sarah" w:date="2011-03-23T21:41:00Z">
        <w:r w:rsidR="00AB5419">
          <w:t xml:space="preserve"> Treetop</w:t>
        </w:r>
      </w:ins>
      <w:ins w:id="233" w:author="sarah" w:date="2011-03-23T23:54:00Z">
        <w:r w:rsidR="00D2228A">
          <w:t>.</w:t>
        </w:r>
      </w:ins>
      <w:del w:id="234" w:author="sarah" w:date="2011-03-23T21:40:00Z">
        <w:r w:rsidR="00D72E3A" w:rsidDel="00AB5419">
          <w:delText>.</w:delText>
        </w:r>
      </w:del>
      <w:ins w:id="235" w:author="sarah" w:date="2011-03-23T21:43:00Z">
        <w:r w:rsidR="00EE1F7A">
          <w:t xml:space="preserve">  The use of these gems is described</w:t>
        </w:r>
      </w:ins>
      <w:ins w:id="236" w:author="Hayes" w:date="2011-03-29T09:20:00Z">
        <w:r w:rsidR="007911AD">
          <w:t xml:space="preserve"> </w:t>
        </w:r>
      </w:ins>
      <w:ins w:id="237" w:author="sarah" w:date="2011-03-23T21:43:00Z">
        <w:r w:rsidR="00EE1F7A">
          <w:t>below.</w:t>
        </w:r>
      </w:ins>
    </w:p>
    <w:p w:rsidR="00476C37" w:rsidRDefault="00476C37" w:rsidP="00BE2CD5"/>
    <w:p w:rsidR="006903FD" w:rsidRDefault="00476C37">
      <w:pPr>
        <w:jc w:val="both"/>
        <w:rPr>
          <w:ins w:id="238" w:author="Hayes" w:date="2011-03-29T09:21:00Z"/>
        </w:rPr>
      </w:pPr>
      <w:r>
        <w:t xml:space="preserve">Note that </w:t>
      </w:r>
      <w:del w:id="239" w:author="sarah" w:date="2011-03-23T23:55:00Z">
        <w:r w:rsidDel="001C4D39">
          <w:delText xml:space="preserve">these </w:delText>
        </w:r>
      </w:del>
      <w:ins w:id="240" w:author="sarah" w:date="2011-03-23T23:55:00Z">
        <w:r w:rsidR="001C4D39">
          <w:t xml:space="preserve">my </w:t>
        </w:r>
      </w:ins>
      <w:r>
        <w:t xml:space="preserve">tools do not </w:t>
      </w:r>
      <w:r w:rsidR="006963F8">
        <w:t xml:space="preserve">fully </w:t>
      </w:r>
      <w:r>
        <w:t xml:space="preserve">automate web application testing, which must still be </w:t>
      </w:r>
      <w:r w:rsidR="007911AD">
        <w:t xml:space="preserve">performed </w:t>
      </w:r>
      <w:r>
        <w:t>manually by a human.  The QMZ tool generates test paths to follow (i.e., URIs to access in a particular order) to achieve good coverage of the pages and transitions in a web application</w:t>
      </w:r>
      <w:r w:rsidR="00EF4966">
        <w:t>, where "good coverage" is defined</w:t>
      </w:r>
      <w:r>
        <w:t xml:space="preserve"> according to the QMZ model.</w:t>
      </w:r>
      <w:r w:rsidR="007A6555">
        <w:t xml:space="preserve">  The ASM tool generates CIMs which can be combined into </w:t>
      </w:r>
      <w:r w:rsidR="00497293">
        <w:t>an ATG and then traversed in various ways to achieve coverage of the web application.</w:t>
      </w:r>
      <w:r w:rsidR="00FB5572">
        <w:t xml:space="preserve">  Test cases would need to be constructed manually</w:t>
      </w:r>
      <w:r w:rsidR="0041277C">
        <w:t xml:space="preserve"> for each model</w:t>
      </w:r>
      <w:r w:rsidR="00FB5572">
        <w:t xml:space="preserve"> to provide input to forms encountered in the web application, and to describe how each page is expected to appear when it is reached after following a certain path of web pages.</w:t>
      </w:r>
      <w:r w:rsidR="00497293">
        <w:t xml:space="preserve">  Manual testing is required </w:t>
      </w:r>
      <w:r w:rsidR="00FB5572">
        <w:t>to ensure</w:t>
      </w:r>
      <w:r w:rsidR="007911AD">
        <w:t xml:space="preserve"> that</w:t>
      </w:r>
      <w:r w:rsidR="00FB5572">
        <w:t xml:space="preserve">, upon following these test paths, the web </w:t>
      </w:r>
      <w:r w:rsidR="00372A62">
        <w:t>pages display as expected and that no errors occur.</w:t>
      </w:r>
      <w:r w:rsidR="00B6020D">
        <w:t xml:space="preserve">  My contribution </w:t>
      </w:r>
      <w:r w:rsidR="00895CAB">
        <w:t xml:space="preserve">is to remove </w:t>
      </w:r>
      <w:del w:id="241" w:author="sarah" w:date="2011-03-23T23:55:00Z">
        <w:r w:rsidR="00895CAB" w:rsidDel="00AE3C80">
          <w:delText>some of the tedium</w:delText>
        </w:r>
      </w:del>
      <w:ins w:id="242" w:author="sarah" w:date="2011-03-23T23:55:00Z">
        <w:r w:rsidR="00AE3C80">
          <w:t>the repetitive, tedious work</w:t>
        </w:r>
      </w:ins>
      <w:r w:rsidR="00895CAB">
        <w:t xml:space="preserve"> of applying these</w:t>
      </w:r>
      <w:r w:rsidR="00F45F1C">
        <w:t xml:space="preserve"> web application testing </w:t>
      </w:r>
      <w:commentRangeStart w:id="243"/>
      <w:r w:rsidR="00F45F1C">
        <w:t>models, especially for large web applications with many pages.</w:t>
      </w:r>
      <w:commentRangeEnd w:id="243"/>
      <w:r w:rsidR="002F4DC6">
        <w:rPr>
          <w:rStyle w:val="CommentReference"/>
        </w:rPr>
        <w:commentReference w:id="243"/>
      </w:r>
    </w:p>
    <w:p w:rsidR="007911AD" w:rsidRDefault="007911AD">
      <w:pPr>
        <w:jc w:val="both"/>
        <w:rPr>
          <w:ins w:id="244" w:author="Hayes" w:date="2011-03-29T09:21:00Z"/>
        </w:rPr>
      </w:pPr>
    </w:p>
    <w:p w:rsidR="007911AD" w:rsidRDefault="007911AD">
      <w:pPr>
        <w:jc w:val="both"/>
      </w:pPr>
      <w:ins w:id="245" w:author="Hayes" w:date="2011-03-29T09:21:00Z">
        <w:r>
          <w:t>The report is organized as follows.</w:t>
        </w:r>
      </w:ins>
      <w:ins w:id="246" w:author="sarah" w:date="2011-03-31T22:09:00Z">
        <w:r w:rsidR="004D678F">
          <w:t xml:space="preserve">  Section 2 describes the Qian, Miao, and Zeng model, including my </w:t>
        </w:r>
      </w:ins>
      <w:ins w:id="247" w:author="sarah" w:date="2011-03-31T22:10:00Z">
        <w:r w:rsidR="004D678F">
          <w:t xml:space="preserve">tool's requirements, implementation, and testing.  Section 3 describes </w:t>
        </w:r>
        <w:r w:rsidR="00E41064">
          <w:t xml:space="preserve">the Atomic Section Model, including my tool's requirements, implementation, and testing.  </w:t>
        </w:r>
        <w:r w:rsidR="00A4097D">
          <w:t>Section 4 provides sta</w:t>
        </w:r>
      </w:ins>
      <w:ins w:id="248" w:author="sarah" w:date="2011-03-31T22:11:00Z">
        <w:r w:rsidR="00A4097D">
          <w:t>tistics about my tools' source code.  Future work for both tools is detailed in section 5.</w:t>
        </w:r>
      </w:ins>
      <w:ins w:id="249" w:author="sarah" w:date="2011-03-31T23:10:00Z">
        <w:r w:rsidR="00E14800">
          <w:t xml:space="preserve">  Section 6 has my conclusions and the bibliography is in section 7.</w:t>
        </w:r>
      </w:ins>
      <w:ins w:id="250" w:author="Hayes" w:date="2011-03-29T09:21:00Z">
        <w:del w:id="251" w:author="sarah" w:date="2011-03-31T22:09:00Z">
          <w:r w:rsidDel="004D678F">
            <w:delText xml:space="preserve">  Section NNNNNNNNNNNNNNNNNNNNNNNNNNN </w:delText>
          </w:r>
        </w:del>
      </w:ins>
      <w:ins w:id="252" w:author="Hayes" w:date="2011-03-29T09:22:00Z">
        <w:del w:id="253" w:author="sarah" w:date="2011-03-31T22:09:00Z">
          <w:r w:rsidDel="004D678F">
            <w:delText>–</w:delText>
          </w:r>
        </w:del>
      </w:ins>
      <w:ins w:id="254" w:author="Hayes" w:date="2011-03-29T09:21:00Z">
        <w:del w:id="255" w:author="sarah" w:date="2011-03-31T22:09:00Z">
          <w:r w:rsidDel="004D678F">
            <w:delText xml:space="preserve"> </w:delText>
          </w:r>
          <w:r w:rsidR="00DA1860" w:rsidRPr="00DA1860">
            <w:rPr>
              <w:color w:val="FF0000"/>
              <w:rPrChange w:id="256" w:author="Hayes" w:date="2011-03-29T09:22:00Z">
                <w:rPr>
                  <w:color w:val="0000FF"/>
                  <w:u w:val="single"/>
                </w:rPr>
              </w:rPrChange>
            </w:rPr>
            <w:delText xml:space="preserve">you </w:delText>
          </w:r>
        </w:del>
      </w:ins>
      <w:ins w:id="257" w:author="Hayes" w:date="2011-03-29T09:22:00Z">
        <w:del w:id="258" w:author="sarah" w:date="2011-03-31T22:09:00Z">
          <w:r w:rsidR="00DA1860" w:rsidRPr="00DA1860">
            <w:rPr>
              <w:color w:val="FF0000"/>
              <w:rPrChange w:id="259" w:author="Hayes" w:date="2011-03-29T09:22:00Z">
                <w:rPr>
                  <w:color w:val="0000FF"/>
                  <w:u w:val="single"/>
                </w:rPr>
              </w:rPrChange>
            </w:rPr>
            <w:delText>need to add this – and you need to number your Sections</w:delText>
          </w:r>
        </w:del>
      </w:ins>
    </w:p>
    <w:p w:rsidR="0052481F" w:rsidRDefault="007911AD" w:rsidP="006E6FB1">
      <w:pPr>
        <w:pStyle w:val="Heading1"/>
        <w:rPr>
          <w:ins w:id="260" w:author="sarah" w:date="2011-03-27T21:08:00Z"/>
        </w:rPr>
      </w:pPr>
      <w:bookmarkStart w:id="261" w:name="_Toc290332936"/>
      <w:r>
        <w:t xml:space="preserve">2. </w:t>
      </w:r>
      <w:ins w:id="262" w:author="sarah" w:date="2011-03-23T21:52:00Z">
        <w:r w:rsidR="0052481F">
          <w:t>Requirements for the Qian, Miao, and Zeng Model Tool</w:t>
        </w:r>
      </w:ins>
      <w:bookmarkEnd w:id="261"/>
    </w:p>
    <w:p w:rsidR="00DA1860" w:rsidRDefault="00ED5A62" w:rsidP="00DA1860">
      <w:pPr>
        <w:pStyle w:val="ListParagraph"/>
        <w:numPr>
          <w:ilvl w:val="0"/>
          <w:numId w:val="13"/>
        </w:numPr>
        <w:jc w:val="both"/>
        <w:rPr>
          <w:ins w:id="263" w:author="sarah" w:date="2011-03-27T21:09:00Z"/>
        </w:rPr>
        <w:pPrChange w:id="264" w:author="sarah" w:date="2011-03-28T01:05:00Z">
          <w:pPr>
            <w:pStyle w:val="Heading1"/>
          </w:pPr>
        </w:pPrChange>
      </w:pPr>
      <w:ins w:id="265" w:author="sarah" w:date="2011-03-27T21:09:00Z">
        <w:r>
          <w:t>The QMZ tool shall take as input a URI to a web application and output a list of test paths that traverse the pages of that web application.</w:t>
        </w:r>
      </w:ins>
    </w:p>
    <w:p w:rsidR="00DA1860" w:rsidRDefault="00ED5A62" w:rsidP="00DA1860">
      <w:pPr>
        <w:pStyle w:val="ListParagraph"/>
        <w:numPr>
          <w:ilvl w:val="0"/>
          <w:numId w:val="13"/>
        </w:numPr>
        <w:jc w:val="both"/>
        <w:rPr>
          <w:ins w:id="266" w:author="sarah" w:date="2011-03-27T21:10:00Z"/>
        </w:rPr>
        <w:pPrChange w:id="267" w:author="sarah" w:date="2011-03-28T01:05:00Z">
          <w:pPr>
            <w:pStyle w:val="Heading1"/>
          </w:pPr>
        </w:pPrChange>
      </w:pPr>
      <w:ins w:id="268" w:author="sarah" w:date="2011-03-27T21:10:00Z">
        <w:r>
          <w:t>The test paths produced by the QMZ tool shall include all pages in the web application accessible via other pages in the application via hyperlinks and forms.</w:t>
        </w:r>
      </w:ins>
    </w:p>
    <w:p w:rsidR="00DA1860" w:rsidRDefault="00ED5A62" w:rsidP="00DA1860">
      <w:pPr>
        <w:pStyle w:val="ListParagraph"/>
        <w:numPr>
          <w:ilvl w:val="0"/>
          <w:numId w:val="13"/>
        </w:numPr>
        <w:jc w:val="both"/>
        <w:rPr>
          <w:ins w:id="269" w:author="sarah" w:date="2011-03-27T21:11:00Z"/>
        </w:rPr>
        <w:pPrChange w:id="270" w:author="sarah" w:date="2011-03-28T01:05:00Z">
          <w:pPr>
            <w:pStyle w:val="Heading1"/>
          </w:pPr>
        </w:pPrChange>
      </w:pPr>
      <w:ins w:id="271" w:author="sarah" w:date="2011-03-27T21:11:00Z">
        <w:r>
          <w:lastRenderedPageBreak/>
          <w:t>A page shall be considered part of the web application if its URI's host name is the same as the host name of the given root URI of the application.</w:t>
        </w:r>
      </w:ins>
    </w:p>
    <w:p w:rsidR="00DA1860" w:rsidRDefault="00754B0A" w:rsidP="00DA1860">
      <w:pPr>
        <w:pStyle w:val="ListParagraph"/>
        <w:numPr>
          <w:ilvl w:val="0"/>
          <w:numId w:val="13"/>
        </w:numPr>
        <w:jc w:val="both"/>
        <w:rPr>
          <w:ins w:id="272" w:author="sarah" w:date="2011-03-27T21:12:00Z"/>
        </w:rPr>
        <w:pPrChange w:id="273" w:author="sarah" w:date="2011-03-28T01:05:00Z">
          <w:pPr>
            <w:pStyle w:val="Heading1"/>
          </w:pPr>
        </w:pPrChange>
      </w:pPr>
      <w:ins w:id="274" w:author="sarah" w:date="2011-03-27T21:11:00Z">
        <w:r>
          <w:t>The produced list of test paths shall be presented in an HTML page where each URI in each test case is a hyperlink.</w:t>
        </w:r>
      </w:ins>
    </w:p>
    <w:p w:rsidR="00DA1860" w:rsidRDefault="002A38BC" w:rsidP="00DA1860">
      <w:pPr>
        <w:pStyle w:val="ListParagraph"/>
        <w:numPr>
          <w:ilvl w:val="0"/>
          <w:numId w:val="13"/>
        </w:numPr>
        <w:jc w:val="both"/>
        <w:rPr>
          <w:ins w:id="275" w:author="sarah" w:date="2011-03-27T21:12:00Z"/>
        </w:rPr>
        <w:pPrChange w:id="276" w:author="sarah" w:date="2011-03-28T01:05:00Z">
          <w:pPr>
            <w:pStyle w:val="Heading1"/>
          </w:pPr>
        </w:pPrChange>
      </w:pPr>
      <w:ins w:id="277" w:author="sarah" w:date="2011-03-27T21:12:00Z">
        <w:r>
          <w:t xml:space="preserve">The tool shall </w:t>
        </w:r>
        <w:r w:rsidR="00060A01">
          <w:t>scrape web pages within the web application and correctly parse their HTML contents in order to find hyperlinks and forms.</w:t>
        </w:r>
      </w:ins>
    </w:p>
    <w:p w:rsidR="00DA1860" w:rsidRDefault="00060A01" w:rsidP="00DA1860">
      <w:pPr>
        <w:pStyle w:val="ListParagraph"/>
        <w:numPr>
          <w:ilvl w:val="0"/>
          <w:numId w:val="13"/>
        </w:numPr>
        <w:jc w:val="both"/>
        <w:rPr>
          <w:ins w:id="278" w:author="sarah" w:date="2011-03-27T21:14:00Z"/>
        </w:rPr>
        <w:pPrChange w:id="279" w:author="sarah" w:date="2011-03-28T01:05:00Z">
          <w:pPr>
            <w:pStyle w:val="Heading1"/>
          </w:pPr>
        </w:pPrChange>
      </w:pPr>
      <w:ins w:id="280" w:author="sarah" w:date="2011-03-27T21:13:00Z">
        <w:r>
          <w:t>The t</w:t>
        </w:r>
        <w:r w:rsidR="00D82596">
          <w:t>ool shall follow all hyperlinks and form transitions</w:t>
        </w:r>
        <w:r>
          <w:t xml:space="preserve"> to uns</w:t>
        </w:r>
      </w:ins>
      <w:ins w:id="281" w:author="sarah" w:date="2011-03-27T21:14:00Z">
        <w:r w:rsidR="00A348CC">
          <w:t>craped</w:t>
        </w:r>
      </w:ins>
      <w:ins w:id="282" w:author="sarah" w:date="2011-03-27T21:13:00Z">
        <w:r>
          <w:t xml:space="preserve"> pages in the web application</w:t>
        </w:r>
      </w:ins>
      <w:ins w:id="283" w:author="sarah" w:date="2011-03-27T21:14:00Z">
        <w:r w:rsidR="00D82596">
          <w:t>.</w:t>
        </w:r>
      </w:ins>
    </w:p>
    <w:p w:rsidR="00DA1860" w:rsidRDefault="008D17D7" w:rsidP="00DA1860">
      <w:pPr>
        <w:pStyle w:val="ListParagraph"/>
        <w:numPr>
          <w:ilvl w:val="0"/>
          <w:numId w:val="13"/>
        </w:numPr>
        <w:jc w:val="both"/>
        <w:rPr>
          <w:ins w:id="284" w:author="sarah" w:date="2011-03-27T21:14:00Z"/>
        </w:rPr>
        <w:pPrChange w:id="285" w:author="sarah" w:date="2011-03-28T01:05:00Z">
          <w:pPr>
            <w:pStyle w:val="Heading1"/>
          </w:pPr>
        </w:pPrChange>
      </w:pPr>
      <w:ins w:id="286" w:author="sarah" w:date="2011-03-27T21:14:00Z">
        <w:r>
          <w:t>A PFD shall be constructed that represents the web application, according to the QMZ model.</w:t>
        </w:r>
      </w:ins>
    </w:p>
    <w:p w:rsidR="00DA1860" w:rsidRDefault="008D17D7" w:rsidP="00DA1860">
      <w:pPr>
        <w:pStyle w:val="ListParagraph"/>
        <w:numPr>
          <w:ilvl w:val="0"/>
          <w:numId w:val="13"/>
        </w:numPr>
        <w:jc w:val="both"/>
        <w:rPr>
          <w:ins w:id="287" w:author="sarah" w:date="2011-03-27T21:15:00Z"/>
        </w:rPr>
        <w:pPrChange w:id="288" w:author="sarah" w:date="2011-03-28T01:05:00Z">
          <w:pPr>
            <w:pStyle w:val="Heading1"/>
          </w:pPr>
        </w:pPrChange>
      </w:pPr>
      <w:ins w:id="289" w:author="sarah" w:date="2011-03-27T21:15:00Z">
        <w:r>
          <w:t>A PTT shall be constructed using the PFD.</w:t>
        </w:r>
      </w:ins>
    </w:p>
    <w:p w:rsidR="00DA1860" w:rsidRDefault="0071078A" w:rsidP="00DA1860">
      <w:pPr>
        <w:pStyle w:val="ListParagraph"/>
        <w:numPr>
          <w:ilvl w:val="0"/>
          <w:numId w:val="13"/>
        </w:numPr>
        <w:jc w:val="both"/>
        <w:rPr>
          <w:ins w:id="290" w:author="sarah" w:date="2011-03-27T21:16:00Z"/>
        </w:rPr>
        <w:pPrChange w:id="291" w:author="sarah" w:date="2011-03-28T01:05:00Z">
          <w:pPr>
            <w:pStyle w:val="Heading1"/>
          </w:pPr>
        </w:pPrChange>
      </w:pPr>
      <w:ins w:id="292" w:author="sarah" w:date="2011-03-27T21:15:00Z">
        <w:r>
          <w:t>The tool shall provide a command-line interface.</w:t>
        </w:r>
      </w:ins>
    </w:p>
    <w:p w:rsidR="00DA1860" w:rsidRDefault="007C5324" w:rsidP="00DA1860">
      <w:pPr>
        <w:pStyle w:val="ListParagraph"/>
        <w:numPr>
          <w:ilvl w:val="0"/>
          <w:numId w:val="13"/>
        </w:numPr>
        <w:jc w:val="both"/>
        <w:rPr>
          <w:ins w:id="293" w:author="sarah" w:date="2011-03-27T21:19:00Z"/>
        </w:rPr>
        <w:pPrChange w:id="294" w:author="sarah" w:date="2011-03-28T01:05:00Z">
          <w:pPr>
            <w:pStyle w:val="Heading1"/>
          </w:pPr>
        </w:pPrChange>
      </w:pPr>
      <w:ins w:id="295" w:author="sarah" w:date="2011-03-27T21:16:00Z">
        <w:r>
          <w:t>All test paths produced by the tool for a given web application shall be unique</w:t>
        </w:r>
      </w:ins>
      <w:ins w:id="296" w:author="sarah" w:date="2011-03-27T21:26:00Z">
        <w:r w:rsidR="002A22A4">
          <w:t>, by URI and method of transition</w:t>
        </w:r>
      </w:ins>
      <w:ins w:id="297" w:author="sarah" w:date="2011-03-27T21:16:00Z">
        <w:r>
          <w:t>.</w:t>
        </w:r>
      </w:ins>
    </w:p>
    <w:p w:rsidR="00DA1860" w:rsidRDefault="00381488" w:rsidP="00DA1860">
      <w:pPr>
        <w:pStyle w:val="ListParagraph"/>
        <w:numPr>
          <w:ilvl w:val="0"/>
          <w:numId w:val="13"/>
        </w:numPr>
        <w:jc w:val="both"/>
        <w:rPr>
          <w:ins w:id="298" w:author="sarah" w:date="2011-03-27T21:20:00Z"/>
        </w:rPr>
        <w:pPrChange w:id="299" w:author="sarah" w:date="2011-03-28T01:05:00Z">
          <w:pPr>
            <w:pStyle w:val="Heading1"/>
          </w:pPr>
        </w:pPrChange>
      </w:pPr>
      <w:ins w:id="300" w:author="sarah" w:date="2011-03-27T21:19:00Z">
        <w:r>
          <w:t>The tool shall be able to generate test paths for a web application written with any programming language or framework</w:t>
        </w:r>
      </w:ins>
      <w:ins w:id="301" w:author="sarah" w:date="2011-03-27T21:20:00Z">
        <w:r>
          <w:t xml:space="preserve"> whose pages are in HTML.</w:t>
        </w:r>
      </w:ins>
    </w:p>
    <w:p w:rsidR="00DA1860" w:rsidRDefault="00162316" w:rsidP="00DA1860">
      <w:pPr>
        <w:pStyle w:val="ListParagraph"/>
        <w:numPr>
          <w:ilvl w:val="0"/>
          <w:numId w:val="13"/>
        </w:numPr>
        <w:jc w:val="both"/>
        <w:rPr>
          <w:ins w:id="302" w:author="sarah" w:date="2011-03-27T21:21:00Z"/>
        </w:rPr>
        <w:pPrChange w:id="303" w:author="sarah" w:date="2011-03-28T01:05:00Z">
          <w:pPr>
            <w:pStyle w:val="Heading1"/>
          </w:pPr>
        </w:pPrChange>
      </w:pPr>
      <w:ins w:id="304" w:author="sarah" w:date="2011-03-27T21:20:00Z">
        <w:r>
          <w:t>The tool shall not attempt to scrape images, PDF files, ZIP files, or other non-HTML pages within a web application.</w:t>
        </w:r>
      </w:ins>
    </w:p>
    <w:p w:rsidR="00DA1860" w:rsidRDefault="00A93667" w:rsidP="00DA1860">
      <w:pPr>
        <w:pStyle w:val="ListParagraph"/>
        <w:numPr>
          <w:ilvl w:val="0"/>
          <w:numId w:val="13"/>
        </w:numPr>
        <w:jc w:val="both"/>
        <w:rPr>
          <w:ins w:id="305" w:author="sarah" w:date="2011-03-27T21:22:00Z"/>
        </w:rPr>
        <w:pPrChange w:id="306" w:author="sarah" w:date="2011-03-28T01:05:00Z">
          <w:pPr>
            <w:pStyle w:val="Heading1"/>
          </w:pPr>
        </w:pPrChange>
      </w:pPr>
      <w:ins w:id="307" w:author="sarah" w:date="2011-03-27T21:21:00Z">
        <w:r>
          <w:t>The tool shall keep traversing the web application upon encountering a broken link, 500 error, 403 error, or other error code when scraping a page.</w:t>
        </w:r>
      </w:ins>
    </w:p>
    <w:p w:rsidR="00DA1860" w:rsidRDefault="00501DC4" w:rsidP="00DA1860">
      <w:pPr>
        <w:pStyle w:val="ListParagraph"/>
        <w:numPr>
          <w:ilvl w:val="0"/>
          <w:numId w:val="13"/>
        </w:numPr>
        <w:jc w:val="both"/>
        <w:rPr>
          <w:ins w:id="308" w:author="sarah" w:date="2011-03-27T21:22:00Z"/>
        </w:rPr>
        <w:pPrChange w:id="309" w:author="sarah" w:date="2011-03-28T01:05:00Z">
          <w:pPr>
            <w:pStyle w:val="Heading1"/>
          </w:pPr>
        </w:pPrChange>
      </w:pPr>
      <w:ins w:id="310" w:author="sarah" w:date="2011-03-27T21:22:00Z">
        <w:r>
          <w:t>The tool shall not repeatedly try to scrape a page that previously resulted in an error code or non-HTML page.</w:t>
        </w:r>
      </w:ins>
    </w:p>
    <w:p w:rsidR="00DA1860" w:rsidRDefault="001A5167" w:rsidP="00DA1860">
      <w:pPr>
        <w:pStyle w:val="ListParagraph"/>
        <w:numPr>
          <w:ilvl w:val="0"/>
          <w:numId w:val="13"/>
        </w:numPr>
        <w:jc w:val="both"/>
        <w:rPr>
          <w:ins w:id="311" w:author="sarah" w:date="2011-03-27T21:24:00Z"/>
        </w:rPr>
        <w:pPrChange w:id="312" w:author="sarah" w:date="2011-03-28T01:05:00Z">
          <w:pPr>
            <w:pStyle w:val="Heading1"/>
          </w:pPr>
        </w:pPrChange>
      </w:pPr>
      <w:ins w:id="313" w:author="sarah" w:date="2011-03-27T21:22:00Z">
        <w:r>
          <w:t>The tool shall not scrape a page at the same URI more than once.</w:t>
        </w:r>
      </w:ins>
    </w:p>
    <w:p w:rsidR="00DA1860" w:rsidRDefault="00202056" w:rsidP="00DA1860">
      <w:pPr>
        <w:pStyle w:val="ListParagraph"/>
        <w:numPr>
          <w:ilvl w:val="0"/>
          <w:numId w:val="13"/>
        </w:numPr>
        <w:jc w:val="both"/>
        <w:rPr>
          <w:ins w:id="314" w:author="sarah" w:date="2011-03-23T21:52:00Z"/>
        </w:rPr>
        <w:pPrChange w:id="315" w:author="sarah" w:date="2011-03-28T01:05:00Z">
          <w:pPr>
            <w:pStyle w:val="Heading1"/>
          </w:pPr>
        </w:pPrChange>
      </w:pPr>
      <w:ins w:id="316" w:author="sarah" w:date="2011-03-27T21:24:00Z">
        <w:r>
          <w:t xml:space="preserve">The tool shall </w:t>
        </w:r>
      </w:ins>
      <w:ins w:id="317" w:author="sarah" w:date="2011-03-27T21:25:00Z">
        <w:r>
          <w:t xml:space="preserve">treat </w:t>
        </w:r>
      </w:ins>
      <w:ins w:id="318" w:author="sarah" w:date="2011-03-27T21:27:00Z">
        <w:r w:rsidR="009404CC">
          <w:t xml:space="preserve">instances of </w:t>
        </w:r>
      </w:ins>
      <w:ins w:id="319" w:author="sarah" w:date="2011-03-27T21:25:00Z">
        <w:r>
          <w:t xml:space="preserve">the same URI </w:t>
        </w:r>
      </w:ins>
      <w:ins w:id="320" w:author="sarah" w:date="2011-03-27T21:27:00Z">
        <w:r w:rsidR="009404CC">
          <w:t>found in</w:t>
        </w:r>
      </w:ins>
      <w:ins w:id="321" w:author="sarah" w:date="2011-03-27T21:25:00Z">
        <w:r>
          <w:t xml:space="preserve"> different hyperlinks or form transitions within a page as different</w:t>
        </w:r>
      </w:ins>
      <w:ins w:id="322" w:author="sarah" w:date="2011-03-27T21:27:00Z">
        <w:r w:rsidR="009404CC">
          <w:t xml:space="preserve"> instances</w:t>
        </w:r>
      </w:ins>
      <w:ins w:id="323" w:author="sarah" w:date="2011-03-27T21:25:00Z">
        <w:r>
          <w:t xml:space="preserve"> when constructing a test path</w:t>
        </w:r>
        <w:r w:rsidR="002A22A4">
          <w:t>.</w:t>
        </w:r>
      </w:ins>
    </w:p>
    <w:p w:rsidR="00DA1860" w:rsidRDefault="00125A66" w:rsidP="00DA1860">
      <w:pPr>
        <w:pStyle w:val="Heading2"/>
        <w:rPr>
          <w:ins w:id="324" w:author="sarah" w:date="2011-04-12T00:10:00Z"/>
        </w:rPr>
        <w:pPrChange w:id="325" w:author="sarah" w:date="2011-03-31T22:05:00Z">
          <w:pPr>
            <w:pStyle w:val="Heading1"/>
          </w:pPr>
        </w:pPrChange>
      </w:pPr>
      <w:bookmarkStart w:id="326" w:name="_Toc290332937"/>
      <w:ins w:id="327" w:author="sarah" w:date="2011-03-31T22:04:00Z">
        <w:r>
          <w:lastRenderedPageBreak/>
          <w:t xml:space="preserve">2a. </w:t>
        </w:r>
      </w:ins>
      <w:commentRangeStart w:id="328"/>
      <w:r w:rsidR="001F6D22">
        <w:t>Implementing t</w:t>
      </w:r>
      <w:r w:rsidR="006E6FB1">
        <w:t xml:space="preserve">he </w:t>
      </w:r>
      <w:del w:id="329" w:author="sarah" w:date="2011-03-23T21:53:00Z">
        <w:r w:rsidR="006E6FB1" w:rsidDel="0070207A">
          <w:delText>Qian, Miao, and Zeng Model</w:delText>
        </w:r>
      </w:del>
      <w:ins w:id="330" w:author="sarah" w:date="2011-03-23T21:53:00Z">
        <w:r w:rsidR="0070207A">
          <w:t>QMZ Tool</w:t>
        </w:r>
      </w:ins>
      <w:commentRangeEnd w:id="328"/>
      <w:r w:rsidR="00147837">
        <w:rPr>
          <w:rStyle w:val="CommentReference"/>
          <w:rFonts w:ascii="Cambria" w:eastAsia="Cambria" w:hAnsi="Cambria"/>
          <w:b w:val="0"/>
          <w:bCs w:val="0"/>
          <w:color w:val="auto"/>
        </w:rPr>
        <w:commentReference w:id="328"/>
      </w:r>
      <w:bookmarkEnd w:id="326"/>
    </w:p>
    <w:p w:rsidR="00A327EB" w:rsidRDefault="00A327EB" w:rsidP="00A327EB">
      <w:pPr>
        <w:keepNext/>
        <w:rPr>
          <w:ins w:id="331" w:author="sarah" w:date="2011-04-12T00:15:00Z"/>
        </w:rPr>
        <w:pPrChange w:id="332" w:author="sarah" w:date="2011-04-12T00:15:00Z">
          <w:pPr/>
        </w:pPrChange>
      </w:pPr>
      <w:ins w:id="333" w:author="sarah" w:date="2011-04-12T00:14:00Z">
        <w:r>
          <w:rPr>
            <w:noProof/>
          </w:rPr>
          <w:drawing>
            <wp:inline distT="0" distB="0" distL="0" distR="0">
              <wp:extent cx="5486400" cy="4827905"/>
              <wp:effectExtent l="19050" t="0" r="0" b="0"/>
              <wp:docPr id="3" name="Picture 2" descr="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diagram.png"/>
                      <pic:cNvPicPr/>
                    </pic:nvPicPr>
                    <pic:blipFill>
                      <a:blip r:embed="rId9" cstate="print"/>
                      <a:stretch>
                        <a:fillRect/>
                      </a:stretch>
                    </pic:blipFill>
                    <pic:spPr>
                      <a:xfrm>
                        <a:off x="0" y="0"/>
                        <a:ext cx="5486400" cy="4827905"/>
                      </a:xfrm>
                      <a:prstGeom prst="rect">
                        <a:avLst/>
                      </a:prstGeom>
                    </pic:spPr>
                  </pic:pic>
                </a:graphicData>
              </a:graphic>
            </wp:inline>
          </w:drawing>
        </w:r>
      </w:ins>
    </w:p>
    <w:p w:rsidR="00A327EB" w:rsidRDefault="00A327EB" w:rsidP="00A327EB">
      <w:pPr>
        <w:pStyle w:val="Caption"/>
        <w:rPr>
          <w:ins w:id="334" w:author="sarah" w:date="2011-04-12T00:10:00Z"/>
        </w:rPr>
        <w:pPrChange w:id="335" w:author="sarah" w:date="2011-04-12T00:15:00Z">
          <w:pPr>
            <w:pStyle w:val="Heading1"/>
          </w:pPr>
        </w:pPrChange>
      </w:pPr>
      <w:ins w:id="336" w:author="sarah" w:date="2011-04-12T00:15:00Z">
        <w:r>
          <w:t xml:space="preserve">Figure </w:t>
        </w:r>
        <w:r>
          <w:fldChar w:fldCharType="begin"/>
        </w:r>
        <w:r>
          <w:instrText xml:space="preserve"> SEQ Figure \* ARABIC </w:instrText>
        </w:r>
      </w:ins>
      <w:r>
        <w:fldChar w:fldCharType="separate"/>
      </w:r>
      <w:ins w:id="337" w:author="sarah" w:date="2011-04-12T00:53:00Z">
        <w:r w:rsidR="00DA095F">
          <w:rPr>
            <w:noProof/>
          </w:rPr>
          <w:t>1</w:t>
        </w:r>
      </w:ins>
      <w:ins w:id="338" w:author="sarah" w:date="2011-04-12T00:15:00Z">
        <w:r>
          <w:fldChar w:fldCharType="end"/>
        </w:r>
        <w:r>
          <w:t xml:space="preserve"> Overview of QMZ tool</w:t>
        </w:r>
      </w:ins>
    </w:p>
    <w:p w:rsidR="00A327EB" w:rsidRPr="00A327EB" w:rsidRDefault="00A327EB" w:rsidP="00A327EB">
      <w:pPr>
        <w:rPr>
          <w:rPrChange w:id="339" w:author="sarah" w:date="2011-04-12T00:10:00Z">
            <w:rPr/>
          </w:rPrChange>
        </w:rPr>
        <w:pPrChange w:id="340" w:author="sarah" w:date="2011-04-12T00:10:00Z">
          <w:pPr>
            <w:pStyle w:val="Heading1"/>
          </w:pPr>
        </w:pPrChange>
      </w:pPr>
    </w:p>
    <w:p w:rsidR="006903FD" w:rsidRDefault="00FA5AA3">
      <w:pPr>
        <w:jc w:val="both"/>
      </w:pPr>
      <w:r>
        <w:t xml:space="preserve">To apply the QMZ model to a web application, I had to represent the PFD and PTT for a given site.  To construct these, the </w:t>
      </w:r>
      <w:commentRangeStart w:id="341"/>
      <w:r>
        <w:t>extent</w:t>
      </w:r>
      <w:commentRangeEnd w:id="341"/>
      <w:r w:rsidR="00147837">
        <w:rPr>
          <w:rStyle w:val="CommentReference"/>
        </w:rPr>
        <w:commentReference w:id="341"/>
      </w:r>
      <w:r>
        <w:t xml:space="preserve"> of the web application must be known.</w:t>
      </w:r>
      <w:ins w:id="342" w:author="sarah" w:date="2011-04-05T22:45:00Z">
        <w:r w:rsidR="009616A9">
          <w:t xml:space="preserve">  This means knowing all the pages within the web application that are accessible via hyperlinks or form transitions on other accessible pages, starting with the root or start page of the application.  The root/start page is provided by the user.</w:t>
        </w:r>
      </w:ins>
      <w:r>
        <w:t xml:space="preserve">  My QMZ tool fir</w:t>
      </w:r>
      <w:r w:rsidR="006F71E1">
        <w:t>st functions as a web scraper</w:t>
      </w:r>
      <w:r>
        <w:t xml:space="preserve"> to download pages it determines to be part of a given web site, then </w:t>
      </w:r>
      <w:r w:rsidR="00147837">
        <w:t xml:space="preserve">it </w:t>
      </w:r>
      <w:r>
        <w:t>extract</w:t>
      </w:r>
      <w:r w:rsidR="00147837">
        <w:t>s</w:t>
      </w:r>
      <w:r>
        <w:t xml:space="preserve"> the links t</w:t>
      </w:r>
      <w:r w:rsidR="00EE45CD">
        <w:t>o other pages within the site</w:t>
      </w:r>
      <w:r w:rsidR="00147837">
        <w:t xml:space="preserve"> from those pages</w:t>
      </w:r>
      <w:r w:rsidR="00EE45CD">
        <w:t xml:space="preserve">.  To execute my QMZ tool, the Ruby script </w:t>
      </w:r>
      <w:r w:rsidR="00EE45CD" w:rsidRPr="00EE45CD">
        <w:rPr>
          <w:rStyle w:val="SourceCodeChar"/>
        </w:rPr>
        <w:t>scraper.rb</w:t>
      </w:r>
      <w:r w:rsidR="00EE45CD">
        <w:t xml:space="preserve"> is run on the command line with various parameters.  A URI </w:t>
      </w:r>
      <w:r w:rsidR="001E3AA1">
        <w:t>to the web applicatio</w:t>
      </w:r>
      <w:r w:rsidR="008F09D9">
        <w:t>n</w:t>
      </w:r>
      <w:r w:rsidR="001E3AA1">
        <w:t xml:space="preserve"> can be </w:t>
      </w:r>
      <w:r w:rsidR="006441EB">
        <w:t xml:space="preserve">passed with the </w:t>
      </w:r>
      <w:r w:rsidR="006441EB" w:rsidRPr="006441EB">
        <w:rPr>
          <w:rStyle w:val="SourceCodeChar"/>
        </w:rPr>
        <w:t xml:space="preserve">-u </w:t>
      </w:r>
      <w:r w:rsidR="006441EB">
        <w:t xml:space="preserve">option followed by the URI.  For example:  </w:t>
      </w:r>
      <w:r w:rsidR="006441EB" w:rsidRPr="006441EB">
        <w:rPr>
          <w:rStyle w:val="SourceCodeChar"/>
        </w:rPr>
        <w:t>scraper.rb -u "http://mywebapp.example.com/"</w:t>
      </w:r>
      <w:r w:rsidR="006441EB">
        <w:t xml:space="preserve">.  </w:t>
      </w:r>
      <w:r w:rsidR="003E1EC6">
        <w:t xml:space="preserve">The scraper script constructs a new instance of my </w:t>
      </w:r>
      <w:r w:rsidR="003E1EC6" w:rsidRPr="003E1EC6">
        <w:rPr>
          <w:rStyle w:val="SourceCodeChar"/>
        </w:rPr>
        <w:t>Page</w:t>
      </w:r>
      <w:r w:rsidR="003E1EC6">
        <w:t xml:space="preserve"> class, which is then used to construct a new instance of my </w:t>
      </w:r>
      <w:r w:rsidR="003E1EC6" w:rsidRPr="003E1EC6">
        <w:rPr>
          <w:rStyle w:val="SourceCodeChar"/>
        </w:rPr>
        <w:t>Site</w:t>
      </w:r>
      <w:r w:rsidR="003E1EC6">
        <w:t xml:space="preserve"> class.</w:t>
      </w:r>
    </w:p>
    <w:p w:rsidR="00DE2A5C" w:rsidRDefault="00DE2A5C" w:rsidP="00FA5AA3"/>
    <w:p w:rsidR="006903FD" w:rsidRDefault="00DE2A5C">
      <w:pPr>
        <w:jc w:val="both"/>
      </w:pPr>
      <w:r>
        <w:lastRenderedPageBreak/>
        <w:t xml:space="preserve">A </w:t>
      </w:r>
      <w:r w:rsidRPr="00DE2A5C">
        <w:rPr>
          <w:rStyle w:val="SourceCodeChar"/>
        </w:rPr>
        <w:t>Page</w:t>
      </w:r>
      <w:r>
        <w:t xml:space="preserve"> requires a URI either as a Ruby </w:t>
      </w:r>
      <w:r w:rsidRPr="00DE2A5C">
        <w:rPr>
          <w:rStyle w:val="SourceCodeChar"/>
        </w:rPr>
        <w:t>String</w:t>
      </w:r>
      <w:r>
        <w:t xml:space="preserve"> or an instance of the </w:t>
      </w:r>
      <w:r w:rsidRPr="00DE2A5C">
        <w:rPr>
          <w:rStyle w:val="SourceCodeChar"/>
        </w:rPr>
        <w:t>URI</w:t>
      </w:r>
      <w:r>
        <w:t xml:space="preserve"> class.  Upon creating a new </w:t>
      </w:r>
      <w:r w:rsidRPr="00DE2A5C">
        <w:rPr>
          <w:rStyle w:val="SourceCodeChar"/>
        </w:rPr>
        <w:t>Page</w:t>
      </w:r>
      <w:r>
        <w:t xml:space="preserve">, the </w:t>
      </w:r>
      <w:r w:rsidRPr="00DE2A5C">
        <w:rPr>
          <w:rStyle w:val="SourceCodeChar"/>
        </w:rPr>
        <w:t>Page</w:t>
      </w:r>
      <w:r>
        <w:t xml:space="preserve"> class attempts to download the given URI; if it fails, an </w:t>
      </w:r>
      <w:r w:rsidRPr="00DE2A5C">
        <w:rPr>
          <w:rStyle w:val="SourceCodeChar"/>
        </w:rPr>
        <w:t>ArgumentError</w:t>
      </w:r>
      <w:r>
        <w:t xml:space="preserve"> is thrown.</w:t>
      </w:r>
      <w:r w:rsidR="0015595C">
        <w:t xml:space="preserve">  If the URI is successfully downloaded, the HTML of the page is scraped for links.  To the QMZ model, links come in the form of hyperlinks and form transitions.</w:t>
      </w:r>
      <w:r w:rsidR="00997516">
        <w:t xml:space="preserve">  To identify these in a given chunk of HTML code, the Ruby gem Nokogiri</w:t>
      </w:r>
      <w:r w:rsidR="007717EA">
        <w:rPr>
          <w:rStyle w:val="FootnoteReference"/>
        </w:rPr>
        <w:footnoteReference w:id="3"/>
      </w:r>
      <w:r w:rsidR="00997516">
        <w:t xml:space="preserve"> was used.</w:t>
      </w:r>
      <w:r w:rsidR="005918B5">
        <w:t xml:space="preserve">  Nokogiri is an HTML, XML, SAX, and Reader parser, though only its HTML-parsing </w:t>
      </w:r>
      <w:r w:rsidR="00147837">
        <w:t xml:space="preserve">features </w:t>
      </w:r>
      <w:r w:rsidR="005918B5">
        <w:t xml:space="preserve">were used in my project.  </w:t>
      </w:r>
      <w:r w:rsidR="00335A98">
        <w:t xml:space="preserve">The Nokogiri::HTML module is passed a chunk of HTML that it parses.  The result is </w:t>
      </w:r>
      <w:r w:rsidR="00E95AA8">
        <w:t xml:space="preserve">a Nokogiri::HTML::Document </w:t>
      </w:r>
      <w:r w:rsidR="00BC4307">
        <w:t>that</w:t>
      </w:r>
      <w:r w:rsidR="00E95AA8">
        <w:t xml:space="preserve"> can be traversed using CSS selectors such as 'a' or 'form</w:t>
      </w:r>
      <w:ins w:id="343" w:author="Hayes" w:date="2011-03-29T09:27:00Z">
        <w:r w:rsidR="00147837">
          <w:t>.</w:t>
        </w:r>
      </w:ins>
      <w:r w:rsidR="00E95AA8">
        <w:t>'</w:t>
      </w:r>
      <w:del w:id="344" w:author="Hayes" w:date="2011-03-29T09:27:00Z">
        <w:r w:rsidR="00E95AA8" w:rsidDel="00147837">
          <w:delText>.</w:delText>
        </w:r>
      </w:del>
      <w:r w:rsidR="00AD3944">
        <w:t xml:space="preserve">  </w:t>
      </w:r>
      <w:r w:rsidR="00147837">
        <w:t>A</w:t>
      </w:r>
      <w:r w:rsidR="00AD3944">
        <w:t xml:space="preserve"> list of matching elements from the HTML can be extracted</w:t>
      </w:r>
      <w:r w:rsidR="00147837">
        <w:t xml:space="preserve"> by using the </w:t>
      </w:r>
      <w:r w:rsidR="00147837" w:rsidRPr="00AD3944">
        <w:rPr>
          <w:rStyle w:val="SourceCodeChar"/>
        </w:rPr>
        <w:t>css</w:t>
      </w:r>
      <w:r w:rsidR="00147837">
        <w:t xml:space="preserve"> method on a Nokogiri document</w:t>
      </w:r>
      <w:r w:rsidR="00AD3944">
        <w:t xml:space="preserve">.  For example, </w:t>
      </w:r>
      <w:r w:rsidR="00AD3944" w:rsidRPr="00AD3944">
        <w:rPr>
          <w:rStyle w:val="SourceCodeChar"/>
        </w:rPr>
        <w:t>Nokogiri::</w:t>
      </w:r>
      <w:ins w:id="345" w:author="sarah" w:date="2011-03-31T21:57:00Z">
        <w:r w:rsidR="009B1F8A">
          <w:rPr>
            <w:rStyle w:val="SourceCodeChar"/>
          </w:rPr>
          <w:t xml:space="preserve"> </w:t>
        </w:r>
      </w:ins>
      <w:r w:rsidR="00AD3944" w:rsidRPr="00AD3944">
        <w:rPr>
          <w:rStyle w:val="SourceCodeChar"/>
        </w:rPr>
        <w:t>HTML(anHTMLString).css('form')</w:t>
      </w:r>
      <w:r w:rsidR="00AD3944">
        <w:t xml:space="preserve"> would return a list of all the </w:t>
      </w:r>
      <w:r w:rsidR="00AD3944" w:rsidRPr="00AD3944">
        <w:rPr>
          <w:rStyle w:val="SourceCodeChar"/>
        </w:rPr>
        <w:t>form</w:t>
      </w:r>
      <w:r w:rsidR="00AD3944">
        <w:t xml:space="preserve"> elements in the given HTML string</w:t>
      </w:r>
      <w:r w:rsidR="006D71D4">
        <w:t>, case insensitive</w:t>
      </w:r>
      <w:r w:rsidR="00AD3944">
        <w:t xml:space="preserve">.  The </w:t>
      </w:r>
      <w:r w:rsidR="00AD3944" w:rsidRPr="00AD3944">
        <w:rPr>
          <w:rStyle w:val="SourceCodeChar"/>
        </w:rPr>
        <w:t>css</w:t>
      </w:r>
      <w:r w:rsidR="00AD3944">
        <w:t xml:space="preserve"> method can be called on each of these elements in turn to find other elements contained within them, such as buttons in a form.  Finally, the values of particular attributes can be extracted from HTML elements through Nokogiri, so the target of a form--its </w:t>
      </w:r>
      <w:r w:rsidR="00AD3944" w:rsidRPr="00AD3944">
        <w:rPr>
          <w:rStyle w:val="SourceCodeChar"/>
        </w:rPr>
        <w:t>action</w:t>
      </w:r>
      <w:r w:rsidR="00AD3944">
        <w:t xml:space="preserve"> attribute--can be extracted.  </w:t>
      </w:r>
      <w:r w:rsidR="007E2CBF">
        <w:t xml:space="preserve">A </w:t>
      </w:r>
      <w:r w:rsidR="007E2CBF" w:rsidRPr="001508FB">
        <w:rPr>
          <w:rStyle w:val="SourceCodeChar"/>
        </w:rPr>
        <w:t>Page</w:t>
      </w:r>
      <w:r w:rsidR="007E2CBF">
        <w:t xml:space="preserve"> finds all forms in the HTML that it scraped from the given URI, then narrows that list down to forms that have a target and have some type of button </w:t>
      </w:r>
      <w:r w:rsidR="00147837">
        <w:t xml:space="preserve">that </w:t>
      </w:r>
      <w:r w:rsidR="007E2CBF">
        <w:t xml:space="preserve">the user can activate </w:t>
      </w:r>
      <w:r w:rsidR="001508FB">
        <w:t>to submit the form.</w:t>
      </w:r>
      <w:r w:rsidR="0038669D">
        <w:t xml:space="preserve">  It further narrows down this list of form elements to those whose targets point to another page in the same site that is being scraped.  This is determined by comparing the URI host of the target with the </w:t>
      </w:r>
      <w:r w:rsidR="0038669D" w:rsidRPr="0038669D">
        <w:rPr>
          <w:rStyle w:val="SourceCodeChar"/>
        </w:rPr>
        <w:t>Page</w:t>
      </w:r>
      <w:r w:rsidR="00586FA7">
        <w:t xml:space="preserve"> URI; relative links (links with a URI that does not specify a host) are always included.</w:t>
      </w:r>
    </w:p>
    <w:p w:rsidR="007D5433" w:rsidRDefault="007D5433" w:rsidP="00FA5AA3"/>
    <w:p w:rsidR="00DA1860" w:rsidRDefault="007D5433" w:rsidP="00DA1860">
      <w:pPr>
        <w:jc w:val="both"/>
        <w:pPrChange w:id="346" w:author="sarah" w:date="2011-03-23T23:36:00Z">
          <w:pPr/>
        </w:pPrChange>
      </w:pPr>
      <w:r>
        <w:t xml:space="preserve">Hyperlinks are similarly extracted from HTML by the </w:t>
      </w:r>
      <w:r w:rsidRPr="007D5433">
        <w:rPr>
          <w:rStyle w:val="SourceCodeChar"/>
        </w:rPr>
        <w:t>Page</w:t>
      </w:r>
      <w:r>
        <w:t xml:space="preserve"> class using Nokogiri.  </w:t>
      </w:r>
      <w:r w:rsidR="005A2586">
        <w:t xml:space="preserve">Hyperlinks in HTML are written using the </w:t>
      </w:r>
      <w:r w:rsidR="005A2586" w:rsidRPr="005A2586">
        <w:rPr>
          <w:rStyle w:val="SourceCodeChar"/>
        </w:rPr>
        <w:t>a</w:t>
      </w:r>
      <w:r w:rsidR="005A2586">
        <w:t xml:space="preserve"> tag, so Nokogiri's </w:t>
      </w:r>
      <w:r w:rsidR="005A2586" w:rsidRPr="005A2586">
        <w:rPr>
          <w:rStyle w:val="SourceCodeChar"/>
        </w:rPr>
        <w:t>css</w:t>
      </w:r>
      <w:r w:rsidR="005A2586">
        <w:t xml:space="preserve"> method is called with the CSS selector parameter 'a</w:t>
      </w:r>
      <w:ins w:id="347" w:author="Hayes" w:date="2011-03-29T09:29:00Z">
        <w:r w:rsidR="00147837">
          <w:t>.</w:t>
        </w:r>
      </w:ins>
      <w:r w:rsidR="005A2586">
        <w:t>'</w:t>
      </w:r>
      <w:del w:id="348" w:author="Hayes" w:date="2011-03-29T09:29:00Z">
        <w:r w:rsidR="005A2586" w:rsidDel="00147837">
          <w:delText>.</w:delText>
        </w:r>
      </w:del>
      <w:r w:rsidR="005A2586">
        <w:t xml:space="preserve">  The resulting list of hyperlinks is pared down to just those that have a target--the </w:t>
      </w:r>
      <w:r w:rsidR="005A2586" w:rsidRPr="005A2586">
        <w:rPr>
          <w:rStyle w:val="SourceCodeChar"/>
        </w:rPr>
        <w:t>href</w:t>
      </w:r>
      <w:r w:rsidR="005A2586">
        <w:t xml:space="preserve"> attribute--</w:t>
      </w:r>
      <w:r w:rsidR="00794020">
        <w:t>that is within the same site that is being scraped.</w:t>
      </w:r>
    </w:p>
    <w:p w:rsidR="008A36EE" w:rsidRDefault="008A36EE" w:rsidP="00FA5AA3"/>
    <w:p w:rsidR="00DA1860" w:rsidRDefault="008A36EE" w:rsidP="00DA1860">
      <w:pPr>
        <w:jc w:val="both"/>
        <w:pPrChange w:id="349" w:author="sarah" w:date="2011-03-23T23:36:00Z">
          <w:pPr/>
        </w:pPrChange>
      </w:pPr>
      <w:r>
        <w:t>For both form transitions and hyperlinks, a description of the link is retained for later use.  For form transitions, the description is the value of the submit button, or the source of the image if it is an image submit button.  For hyperlinks, the description is the link text.  These descriptions are retained so that when test paths</w:t>
      </w:r>
      <w:r w:rsidR="00B12AFE">
        <w:t xml:space="preserve"> are presented to the user, the user</w:t>
      </w:r>
      <w:r>
        <w:t xml:space="preserve"> know</w:t>
      </w:r>
      <w:r w:rsidR="00B12AFE">
        <w:t>s</w:t>
      </w:r>
      <w:r>
        <w:t xml:space="preserve"> how to access a particular link from a page.</w:t>
      </w:r>
      <w:r w:rsidR="00EB05CD">
        <w:t xml:space="preserve">  This is helpful because there may be multiple ways to access a given page</w:t>
      </w:r>
      <w:r w:rsidR="00147837">
        <w:t xml:space="preserve">:  </w:t>
      </w:r>
      <w:r w:rsidR="00EB05CD">
        <w:t>if a single form had a submit button with the value "Confirm" and another submit button with the value "Reject</w:t>
      </w:r>
      <w:r w:rsidR="00147837">
        <w:t xml:space="preserve">,” for example. </w:t>
      </w:r>
      <w:r w:rsidR="008B3E0E">
        <w:t xml:space="preserve"> These two buttons would be treated as separate transitions from the source page to the target of the form, thus test paths would be generated to traverse both of them.</w:t>
      </w:r>
      <w:r w:rsidR="004B161F">
        <w:t xml:space="preserve">  The server might do different things depending on which button </w:t>
      </w:r>
      <w:r w:rsidR="00147837">
        <w:t>i</w:t>
      </w:r>
      <w:r w:rsidR="004B161F">
        <w:t>s used, so it is good to test both possibilities.</w:t>
      </w:r>
    </w:p>
    <w:p w:rsidR="00891C5C" w:rsidRDefault="00891C5C" w:rsidP="00FA5AA3"/>
    <w:p w:rsidR="00DA1860" w:rsidRDefault="00891C5C" w:rsidP="00DA1860">
      <w:pPr>
        <w:jc w:val="both"/>
        <w:pPrChange w:id="350" w:author="sarah" w:date="2011-03-23T23:36:00Z">
          <w:pPr/>
        </w:pPrChange>
      </w:pPr>
      <w:r>
        <w:lastRenderedPageBreak/>
        <w:t xml:space="preserve">When a new instance of my </w:t>
      </w:r>
      <w:r w:rsidRPr="00891C5C">
        <w:rPr>
          <w:rStyle w:val="SourceCodeChar"/>
        </w:rPr>
        <w:t>Site</w:t>
      </w:r>
      <w:r>
        <w:t xml:space="preserve"> class is created, the root/home page of the site is passed as a parameter.  This</w:t>
      </w:r>
      <w:r w:rsidR="00C159D1">
        <w:t xml:space="preserve"> is</w:t>
      </w:r>
      <w:r>
        <w:t xml:space="preserve"> represented by an instance of the </w:t>
      </w:r>
      <w:r w:rsidRPr="00891C5C">
        <w:rPr>
          <w:rStyle w:val="SourceCodeChar"/>
        </w:rPr>
        <w:t>Page</w:t>
      </w:r>
      <w:r>
        <w:t xml:space="preserve"> class, which stores information about </w:t>
      </w:r>
      <w:r w:rsidR="00C159D1">
        <w:t>the page's</w:t>
      </w:r>
      <w:r>
        <w:t xml:space="preserve"> URI and the links </w:t>
      </w:r>
      <w:r w:rsidR="00C159D1">
        <w:t>found within the page's source</w:t>
      </w:r>
      <w:r w:rsidR="00C82099">
        <w:t xml:space="preserve"> code</w:t>
      </w:r>
      <w:r>
        <w:t>.</w:t>
      </w:r>
      <w:r w:rsidR="00546812">
        <w:t xml:space="preserve">  From that home page, the </w:t>
      </w:r>
      <w:r w:rsidR="00546812" w:rsidRPr="00546812">
        <w:rPr>
          <w:rStyle w:val="SourceCodeChar"/>
        </w:rPr>
        <w:t>Site</w:t>
      </w:r>
      <w:r w:rsidR="00546812">
        <w:t xml:space="preserve"> class will create other </w:t>
      </w:r>
      <w:r w:rsidR="00546812" w:rsidRPr="00546812">
        <w:rPr>
          <w:rStyle w:val="SourceCodeChar"/>
        </w:rPr>
        <w:t>Page</w:t>
      </w:r>
      <w:r w:rsidR="00546812">
        <w:t xml:space="preserve"> instances to represent the other pages in the web application.  </w:t>
      </w:r>
      <w:r w:rsidR="00241DCF">
        <w:t xml:space="preserve">If two separate pages in a site have a link to the same target page, only one copy of the target page will be represented as a </w:t>
      </w:r>
      <w:r w:rsidR="00241DCF" w:rsidRPr="00241DCF">
        <w:rPr>
          <w:rStyle w:val="SourceCodeChar"/>
        </w:rPr>
        <w:t>Page</w:t>
      </w:r>
      <w:r w:rsidR="00241DCF">
        <w:t>.</w:t>
      </w:r>
      <w:r w:rsidR="00175A60">
        <w:t xml:space="preserve">  </w:t>
      </w:r>
      <w:r w:rsidR="00C928AA">
        <w:t>The same is true</w:t>
      </w:r>
      <w:r w:rsidR="00175A60">
        <w:t xml:space="preserve"> if two pages have different links that resolve to the same target page, such as when an HTTP redirect is performed by the server.</w:t>
      </w:r>
    </w:p>
    <w:p w:rsidR="002856A5" w:rsidRDefault="002856A5" w:rsidP="00FA5AA3"/>
    <w:p w:rsidR="00DA1860" w:rsidRDefault="00406E91" w:rsidP="00DA1860">
      <w:pPr>
        <w:jc w:val="both"/>
        <w:pPrChange w:id="351" w:author="sarah" w:date="2011-03-23T23:36:00Z">
          <w:pPr/>
        </w:pPrChange>
      </w:pPr>
      <w:r>
        <w:t>Two different URIs can point to the same page</w:t>
      </w:r>
      <w:r w:rsidR="002856A5">
        <w:t xml:space="preserve"> without a redirect being involved</w:t>
      </w:r>
      <w:r>
        <w:t>; for example</w:t>
      </w:r>
      <w:r w:rsidR="00CC167A">
        <w:t>,</w:t>
      </w:r>
      <w:r>
        <w:t xml:space="preserve"> </w:t>
      </w:r>
      <w:r w:rsidRPr="00406E91">
        <w:rPr>
          <w:rStyle w:val="SourceCodeChar"/>
        </w:rPr>
        <w:t>http://google.com</w:t>
      </w:r>
      <w:r>
        <w:t xml:space="preserve"> and </w:t>
      </w:r>
      <w:r w:rsidRPr="00406E91">
        <w:rPr>
          <w:rStyle w:val="SourceCodeChar"/>
        </w:rPr>
        <w:t>http://google.com</w:t>
      </w:r>
      <w:r w:rsidR="00037651">
        <w:rPr>
          <w:rStyle w:val="SourceCodeChar"/>
        </w:rPr>
        <w:t>/</w:t>
      </w:r>
      <w:r w:rsidRPr="00406E91">
        <w:rPr>
          <w:rStyle w:val="SourceCodeChar"/>
        </w:rPr>
        <w:t>#comments</w:t>
      </w:r>
      <w:r>
        <w:t xml:space="preserve">.  The latter URI points to the same page, but to a different marker in that page.  To determine if two different URIs point to the same page in order to avoid scraping the same page multiple times, my tool </w:t>
      </w:r>
      <w:r w:rsidR="00183B2E">
        <w:t xml:space="preserve">considers the scheme (e.g., http), host (e.g., google.com), and request portion of the URI.  The request portion will contain parameters such as </w:t>
      </w:r>
      <w:r w:rsidR="00183B2E" w:rsidRPr="00183B2E">
        <w:rPr>
          <w:rStyle w:val="SourceCodeChar"/>
        </w:rPr>
        <w:t>?query=test</w:t>
      </w:r>
      <w:r w:rsidR="00183B2E">
        <w:t xml:space="preserve">, which could affect which page is displayed, but not </w:t>
      </w:r>
      <w:r w:rsidR="00183B2E" w:rsidRPr="00183B2E">
        <w:rPr>
          <w:rStyle w:val="SourceCodeChar"/>
        </w:rPr>
        <w:t>#comments</w:t>
      </w:r>
      <w:r w:rsidR="00444F74">
        <w:t>.</w:t>
      </w:r>
    </w:p>
    <w:p w:rsidR="00183B2E" w:rsidRDefault="00183B2E" w:rsidP="00FA5AA3"/>
    <w:p w:rsidR="001C38D3" w:rsidRDefault="00241DCF" w:rsidP="001C38D3">
      <w:pPr>
        <w:jc w:val="both"/>
      </w:pPr>
      <w:r>
        <w:t xml:space="preserve">If pages link to images, PDF files, or other non-HTML files, these will be skipped.  </w:t>
      </w:r>
      <w:r w:rsidR="00CA156E">
        <w:t>If any link within a page produces a 404 File Not Found or similar error, or is a link to a non-HTML page, that link will be retained in a blacklist of links that should not be traversed.  This blacklist helps speed up the process of scraping a web application by not repeatedly attempting to scrape a page that failed previously.</w:t>
      </w:r>
      <w:r w:rsidR="004A4772">
        <w:t xml:space="preserve">  The </w:t>
      </w:r>
      <w:r w:rsidR="004A4772" w:rsidRPr="004A4772">
        <w:rPr>
          <w:rStyle w:val="SourceCodeChar"/>
        </w:rPr>
        <w:t>Site.get_pages</w:t>
      </w:r>
      <w:r w:rsidR="004A4772">
        <w:t xml:space="preserve"> method is recursively called to traverse the web application through its form transitions and hyperlinks.  The QMZ model knows </w:t>
      </w:r>
      <w:r w:rsidR="00176028">
        <w:t xml:space="preserve">only about the parts of the web application that are accessible via these links.  If </w:t>
      </w:r>
      <w:r w:rsidR="006A13F4">
        <w:t xml:space="preserve">a </w:t>
      </w:r>
      <w:r w:rsidR="00176028">
        <w:t xml:space="preserve">page </w:t>
      </w:r>
      <w:r w:rsidR="006A13F4">
        <w:t xml:space="preserve">exists </w:t>
      </w:r>
      <w:r w:rsidR="00176028">
        <w:t xml:space="preserve">that </w:t>
      </w:r>
      <w:r w:rsidR="006A13F4">
        <w:t>c</w:t>
      </w:r>
      <w:r w:rsidR="00176028">
        <w:t>ould be access</w:t>
      </w:r>
      <w:r w:rsidR="006A13F4">
        <w:t>ed</w:t>
      </w:r>
      <w:r w:rsidR="00176028">
        <w:t xml:space="preserve"> by directly entering a URI in a browser but </w:t>
      </w:r>
      <w:r w:rsidR="006A13F4">
        <w:t>i</w:t>
      </w:r>
      <w:r w:rsidR="00176028">
        <w:t xml:space="preserve">s not linked to by any other page in the site, that page </w:t>
      </w:r>
      <w:r w:rsidR="006A13F4">
        <w:t xml:space="preserve">will </w:t>
      </w:r>
      <w:r w:rsidR="00176028">
        <w:t>be skipped by the QMZ model</w:t>
      </w:r>
      <w:r w:rsidR="009B3430">
        <w:t xml:space="preserve"> and my tool</w:t>
      </w:r>
      <w:r w:rsidR="00176028">
        <w:t>.</w:t>
      </w:r>
    </w:p>
    <w:p w:rsidR="004D3507" w:rsidRDefault="004D3507" w:rsidP="00FA5AA3"/>
    <w:p w:rsidR="00DA1860" w:rsidRDefault="004D3507" w:rsidP="00DA1860">
      <w:pPr>
        <w:jc w:val="both"/>
        <w:pPrChange w:id="352" w:author="sarah" w:date="2011-03-23T23:36:00Z">
          <w:pPr/>
        </w:pPrChange>
      </w:pPr>
      <w:r>
        <w:t xml:space="preserve">Once a </w:t>
      </w:r>
      <w:r w:rsidRPr="004D3507">
        <w:rPr>
          <w:rStyle w:val="SourceCodeChar"/>
        </w:rPr>
        <w:t>Site</w:t>
      </w:r>
      <w:r>
        <w:t xml:space="preserve"> has been constructed, </w:t>
      </w:r>
      <w:r w:rsidR="00310967">
        <w:t xml:space="preserve">the </w:t>
      </w:r>
      <w:r w:rsidR="00310967" w:rsidRPr="00310967">
        <w:rPr>
          <w:rStyle w:val="SourceCodeChar"/>
        </w:rPr>
        <w:t>get_pfd</w:t>
      </w:r>
      <w:r w:rsidR="00310967">
        <w:t xml:space="preserve"> method is called to construct a PFD that represents the web application.  </w:t>
      </w:r>
      <w:r w:rsidR="00562FFE">
        <w:t xml:space="preserve">This method returns an instance of my </w:t>
      </w:r>
      <w:r w:rsidR="00562FFE" w:rsidRPr="00562FFE">
        <w:rPr>
          <w:rStyle w:val="SourceCodeChar"/>
        </w:rPr>
        <w:t>PFD</w:t>
      </w:r>
      <w:r w:rsidR="00562FFE">
        <w:t xml:space="preserve"> class, which contains pages and links</w:t>
      </w:r>
      <w:del w:id="353" w:author="Hayes" w:date="2011-03-29T09:34:00Z">
        <w:r w:rsidR="00562FFE" w:rsidDel="006A13F4">
          <w:delText>,</w:delText>
        </w:r>
      </w:del>
      <w:r w:rsidR="00562FFE">
        <w:t xml:space="preserve"> represented by the </w:t>
      </w:r>
      <w:r w:rsidR="00562FFE" w:rsidRPr="00562FFE">
        <w:rPr>
          <w:rStyle w:val="SourceCodeChar"/>
        </w:rPr>
        <w:t>Page</w:t>
      </w:r>
      <w:r w:rsidR="00562FFE">
        <w:t xml:space="preserve"> and </w:t>
      </w:r>
      <w:r w:rsidR="00562FFE" w:rsidRPr="00562FFE">
        <w:rPr>
          <w:rStyle w:val="SourceCodeChar"/>
        </w:rPr>
        <w:t>Link</w:t>
      </w:r>
      <w:r w:rsidR="00562FFE">
        <w:t xml:space="preserve"> classes, respectively.</w:t>
      </w:r>
      <w:r w:rsidR="000E20C4">
        <w:t xml:space="preserve">  The QMZ model describes a PFD as containing pages, links, and flows.  Flows are modeled in my tool via the </w:t>
      </w:r>
      <w:r w:rsidR="000E20C4" w:rsidRPr="000E20C4">
        <w:rPr>
          <w:rStyle w:val="SourceCodeChar"/>
        </w:rPr>
        <w:t>Link</w:t>
      </w:r>
      <w:r w:rsidR="000E20C4">
        <w:t xml:space="preserve"> class, which contains the source URI, the target URI, and the target </w:t>
      </w:r>
      <w:r w:rsidR="000E20C4" w:rsidRPr="000E20C4">
        <w:rPr>
          <w:rStyle w:val="SourceCodeChar"/>
        </w:rPr>
        <w:t>Page</w:t>
      </w:r>
      <w:r w:rsidR="000E20C4">
        <w:t>.</w:t>
      </w:r>
      <w:r w:rsidR="00157D83">
        <w:t xml:space="preserve">  A list of </w:t>
      </w:r>
      <w:r w:rsidR="00157D83" w:rsidRPr="00157D83">
        <w:rPr>
          <w:rStyle w:val="SourceCodeChar"/>
        </w:rPr>
        <w:t>Link</w:t>
      </w:r>
      <w:r w:rsidR="00157D83">
        <w:t xml:space="preserve"> instances is constructed in the </w:t>
      </w:r>
      <w:r w:rsidR="00157D83" w:rsidRPr="00157D83">
        <w:rPr>
          <w:rStyle w:val="SourceCodeChar"/>
        </w:rPr>
        <w:t>get_pfd</w:t>
      </w:r>
      <w:r w:rsidR="00157D83">
        <w:t xml:space="preserve"> method by iterating over each </w:t>
      </w:r>
      <w:r w:rsidR="00157D83" w:rsidRPr="00157D83">
        <w:rPr>
          <w:rStyle w:val="SourceCodeChar"/>
        </w:rPr>
        <w:t>Page</w:t>
      </w:r>
      <w:r w:rsidR="00157D83">
        <w:t xml:space="preserve"> in the Site</w:t>
      </w:r>
      <w:del w:id="354" w:author="Hayes" w:date="2011-03-29T09:34:00Z">
        <w:r w:rsidR="00157D83" w:rsidDel="006A13F4">
          <w:delText>,</w:delText>
        </w:r>
      </w:del>
      <w:r w:rsidR="00157D83">
        <w:t xml:space="preserve"> and then iterating in a nested loop over all the link URIs within that </w:t>
      </w:r>
      <w:r w:rsidR="00157D83" w:rsidRPr="00157D83">
        <w:rPr>
          <w:rStyle w:val="SourceCodeChar"/>
        </w:rPr>
        <w:t>Page</w:t>
      </w:r>
      <w:r w:rsidR="00157D83">
        <w:t xml:space="preserve">.  A target page is found by extracting the </w:t>
      </w:r>
      <w:r w:rsidR="00157D83" w:rsidRPr="00157D83">
        <w:rPr>
          <w:rStyle w:val="SourceCodeChar"/>
        </w:rPr>
        <w:t>Page</w:t>
      </w:r>
      <w:r w:rsidR="00157D83">
        <w:t xml:space="preserve"> with the same URI parts (scheme, host, and request) as the current link URI.  A list of </w:t>
      </w:r>
      <w:r w:rsidR="00157D83" w:rsidRPr="00157D83">
        <w:rPr>
          <w:rStyle w:val="SourceCodeChar"/>
        </w:rPr>
        <w:t>Link</w:t>
      </w:r>
      <w:r w:rsidR="00157D83">
        <w:t xml:space="preserve"> instances is maintained and used, along with a list of </w:t>
      </w:r>
      <w:r w:rsidR="00157D83" w:rsidRPr="00157D83">
        <w:rPr>
          <w:rStyle w:val="SourceCodeChar"/>
        </w:rPr>
        <w:t>Page</w:t>
      </w:r>
      <w:r w:rsidR="00157D83">
        <w:t xml:space="preserve"> instances and the root URI, to create a new </w:t>
      </w:r>
      <w:r w:rsidR="00157D83" w:rsidRPr="00157D83">
        <w:rPr>
          <w:rStyle w:val="SourceCodeChar"/>
        </w:rPr>
        <w:t>PFD</w:t>
      </w:r>
      <w:r w:rsidR="00157D83">
        <w:t xml:space="preserve"> instance.</w:t>
      </w:r>
    </w:p>
    <w:p w:rsidR="00C55405" w:rsidRDefault="00C55405" w:rsidP="00FA5AA3"/>
    <w:p w:rsidR="00C55405" w:rsidRDefault="00C55405" w:rsidP="002F16D7">
      <w:pPr>
        <w:jc w:val="both"/>
      </w:pPr>
      <w:r>
        <w:t>The PFD is immediately converted into a PTT, so as to remove cycles that may exist among pages in the PFD [</w:t>
      </w:r>
      <w:fldSimple w:instr=" NOTEREF _Ref160789197 \h  \* MERGEFORMAT ">
        <w:r w:rsidR="00DA095F">
          <w:t>7</w:t>
        </w:r>
      </w:fldSimple>
      <w:r>
        <w:t xml:space="preserve">].  </w:t>
      </w:r>
      <w:r w:rsidR="00115C7F">
        <w:t xml:space="preserve">This is done via the </w:t>
      </w:r>
      <w:r w:rsidR="00115C7F" w:rsidRPr="00115C7F">
        <w:rPr>
          <w:rStyle w:val="SourceCodeChar"/>
        </w:rPr>
        <w:t>Site.pfd2ptt</w:t>
      </w:r>
      <w:r w:rsidR="00115C7F">
        <w:t xml:space="preserve"> class method, which takes in an instance of the </w:t>
      </w:r>
      <w:r w:rsidR="00115C7F" w:rsidRPr="00115C7F">
        <w:rPr>
          <w:rStyle w:val="SourceCodeChar"/>
        </w:rPr>
        <w:t>PFD</w:t>
      </w:r>
      <w:r w:rsidR="00115C7F">
        <w:t xml:space="preserve"> class and returns a new instance.  A PTT consists of pages and links, like a PFD, and so the same class (</w:t>
      </w:r>
      <w:r w:rsidR="00115C7F" w:rsidRPr="00115C7F">
        <w:rPr>
          <w:rStyle w:val="SourceCodeChar"/>
        </w:rPr>
        <w:t>PFD</w:t>
      </w:r>
      <w:r w:rsidR="00115C7F">
        <w:t xml:space="preserve">) can be used to </w:t>
      </w:r>
      <w:r w:rsidR="00115C7F">
        <w:lastRenderedPageBreak/>
        <w:t>represent them both.</w:t>
      </w:r>
      <w:r w:rsidR="00676852">
        <w:t xml:space="preserve">  My </w:t>
      </w:r>
      <w:r w:rsidR="00676852" w:rsidRPr="00676852">
        <w:rPr>
          <w:rStyle w:val="SourceCodeChar"/>
        </w:rPr>
        <w:t>pfd2ptt</w:t>
      </w:r>
      <w:r w:rsidR="00676852">
        <w:t xml:space="preserve"> method works by making a </w:t>
      </w:r>
      <w:commentRangeStart w:id="355"/>
      <w:del w:id="356" w:author="sarah" w:date="2011-04-05T22:46:00Z">
        <w:r w:rsidR="00676852" w:rsidDel="004254BC">
          <w:delText xml:space="preserve">deep </w:delText>
        </w:r>
      </w:del>
      <w:r w:rsidR="00676852">
        <w:t xml:space="preserve">copy </w:t>
      </w:r>
      <w:commentRangeEnd w:id="355"/>
      <w:r w:rsidR="006A13F4">
        <w:rPr>
          <w:rStyle w:val="CommentReference"/>
        </w:rPr>
        <w:commentReference w:id="355"/>
      </w:r>
      <w:r w:rsidR="00676852">
        <w:t xml:space="preserve">of the provided </w:t>
      </w:r>
      <w:r w:rsidR="00676852" w:rsidRPr="00676852">
        <w:rPr>
          <w:rStyle w:val="SourceCodeChar"/>
        </w:rPr>
        <w:t>PFD</w:t>
      </w:r>
      <w:ins w:id="357" w:author="sarah" w:date="2011-04-05T22:46:00Z">
        <w:r w:rsidR="004254BC">
          <w:rPr>
            <w:rStyle w:val="SourceCodeChar"/>
          </w:rPr>
          <w:t>, such that the original PFD will not be changed,</w:t>
        </w:r>
      </w:ins>
      <w:r w:rsidR="00676852">
        <w:t xml:space="preserve"> and then applying the PFD2PTT algorithm [</w:t>
      </w:r>
      <w:fldSimple w:instr=" NOTEREF _Ref160789197 \h  \* MERGEFORMAT ">
        <w:r w:rsidR="00DA095F">
          <w:t>7</w:t>
        </w:r>
      </w:fldSimple>
      <w:r w:rsidR="00676852">
        <w:t>]</w:t>
      </w:r>
      <w:r w:rsidR="00B268CA">
        <w:t xml:space="preserve"> from the QMZ model to that </w:t>
      </w:r>
      <w:del w:id="358" w:author="sarah" w:date="2011-04-05T22:47:00Z">
        <w:r w:rsidR="00B268CA" w:rsidDel="004254BC">
          <w:delText xml:space="preserve">deep </w:delText>
        </w:r>
      </w:del>
      <w:r w:rsidR="00B268CA">
        <w:t>copy.</w:t>
      </w:r>
      <w:r w:rsidR="00643D54">
        <w:t xml:space="preserve">  </w:t>
      </w:r>
      <w:del w:id="359" w:author="sarah" w:date="2011-04-05T22:47:00Z">
        <w:r w:rsidR="00643D54" w:rsidDel="00C202BC">
          <w:delText>Deep c</w:delText>
        </w:r>
      </w:del>
      <w:ins w:id="360" w:author="sarah" w:date="2011-04-05T22:47:00Z">
        <w:r w:rsidR="00C202BC">
          <w:t>C</w:t>
        </w:r>
      </w:ins>
      <w:r w:rsidR="00643D54">
        <w:t xml:space="preserve">opies are made of </w:t>
      </w:r>
      <w:r w:rsidR="00643D54" w:rsidRPr="00643D54">
        <w:rPr>
          <w:rStyle w:val="SourceCodeChar"/>
        </w:rPr>
        <w:t>Page</w:t>
      </w:r>
      <w:r w:rsidR="00643D54">
        <w:t xml:space="preserve"> instances, as per the algorithm, and </w:t>
      </w:r>
      <w:r w:rsidR="00DC4179">
        <w:t>an</w:t>
      </w:r>
      <w:r w:rsidR="00643D54">
        <w:t xml:space="preserve"> </w:t>
      </w:r>
      <w:r w:rsidR="00643D54" w:rsidRPr="00643D54">
        <w:rPr>
          <w:rStyle w:val="SourceCodeChar"/>
        </w:rPr>
        <w:t>is_copy</w:t>
      </w:r>
      <w:r w:rsidR="00643D54">
        <w:t xml:space="preserve"> flag is set on those pages for </w:t>
      </w:r>
      <w:r w:rsidR="006A13F4">
        <w:t xml:space="preserve">later </w:t>
      </w:r>
      <w:r w:rsidR="00643D54">
        <w:t>use during traversal.</w:t>
      </w:r>
      <w:r w:rsidR="00055287">
        <w:t xml:space="preserve">  The </w:t>
      </w:r>
      <w:del w:id="361" w:author="sarah" w:date="2011-04-05T22:47:00Z">
        <w:r w:rsidR="00055287" w:rsidDel="008F590D">
          <w:delText xml:space="preserve">deep </w:delText>
        </w:r>
      </w:del>
      <w:ins w:id="362" w:author="sarah" w:date="2011-04-05T22:47:00Z">
        <w:r w:rsidR="008F590D">
          <w:t xml:space="preserve">PFD </w:t>
        </w:r>
      </w:ins>
      <w:r w:rsidR="00055287">
        <w:t>copy is thus modified to remove cycles</w:t>
      </w:r>
      <w:r w:rsidR="00AC2DF6">
        <w:t xml:space="preserve"> and now "is a tree expressing the successive relationship among pages" [</w:t>
      </w:r>
      <w:fldSimple w:instr=" NOTEREF _Ref160789197 \h  \* MERGEFORMAT ">
        <w:r w:rsidR="00DA095F">
          <w:t>7</w:t>
        </w:r>
      </w:fldSimple>
      <w:r w:rsidR="00AC2DF6">
        <w:t>].</w:t>
      </w:r>
    </w:p>
    <w:p w:rsidR="00A024BD" w:rsidRDefault="00A024BD" w:rsidP="00FA5AA3"/>
    <w:p w:rsidR="00DA1860" w:rsidRDefault="00A024BD" w:rsidP="00DA1860">
      <w:pPr>
        <w:jc w:val="both"/>
        <w:pPrChange w:id="363" w:author="sarah" w:date="2011-03-23T23:36:00Z">
          <w:pPr/>
        </w:pPrChange>
      </w:pPr>
      <w:commentRangeStart w:id="364"/>
      <w:r>
        <w:t xml:space="preserve">Once the PTT is acquired, </w:t>
      </w:r>
      <w:r w:rsidRPr="00A024BD">
        <w:rPr>
          <w:rStyle w:val="SourceCodeChar"/>
        </w:rPr>
        <w:t>scraper.rb</w:t>
      </w:r>
      <w:r>
        <w:t xml:space="preserve"> calls the </w:t>
      </w:r>
      <w:r w:rsidRPr="00A024BD">
        <w:rPr>
          <w:rStyle w:val="SourceCodeChar"/>
        </w:rPr>
        <w:t>get_test_paths</w:t>
      </w:r>
      <w:r>
        <w:t xml:space="preserve"> method on the </w:t>
      </w:r>
      <w:r w:rsidRPr="00A024BD">
        <w:rPr>
          <w:rStyle w:val="SourceCodeChar"/>
        </w:rPr>
        <w:t>PFD</w:t>
      </w:r>
      <w:r>
        <w:t xml:space="preserve"> instance, which returns an array of test paths.  The method works by doing a </w:t>
      </w:r>
      <w:r w:rsidR="002156FA">
        <w:t xml:space="preserve">preorder traversal on the PTT, calling the private </w:t>
      </w:r>
      <w:r w:rsidR="002156FA" w:rsidRPr="002156FA">
        <w:rPr>
          <w:rStyle w:val="SourceCodeChar"/>
        </w:rPr>
        <w:t>PFD</w:t>
      </w:r>
      <w:r w:rsidR="002156FA">
        <w:t xml:space="preserve"> method </w:t>
      </w:r>
      <w:r w:rsidR="002156FA" w:rsidRPr="002156FA">
        <w:rPr>
          <w:rStyle w:val="SourceCodeChar"/>
        </w:rPr>
        <w:t>preorder</w:t>
      </w:r>
      <w:r w:rsidR="002156FA">
        <w:t xml:space="preserve">.  The </w:t>
      </w:r>
      <w:commentRangeEnd w:id="364"/>
      <w:r w:rsidR="006A13F4">
        <w:rPr>
          <w:rStyle w:val="CommentReference"/>
        </w:rPr>
        <w:commentReference w:id="364"/>
      </w:r>
      <w:r w:rsidR="002156FA" w:rsidRPr="002156FA">
        <w:rPr>
          <w:rStyle w:val="SourceCodeChar"/>
        </w:rPr>
        <w:t>preorder</w:t>
      </w:r>
      <w:r w:rsidR="002156FA">
        <w:t xml:space="preserve"> method takes in a </w:t>
      </w:r>
      <w:r w:rsidR="002156FA" w:rsidRPr="002156FA">
        <w:rPr>
          <w:rStyle w:val="SourceCodeChar"/>
        </w:rPr>
        <w:t>Page</w:t>
      </w:r>
      <w:r w:rsidR="002156FA">
        <w:t xml:space="preserve">; an integer level; an array of test paths, each of which is itself an array; and a description of the link followed to get to that page.  An instance of the </w:t>
      </w:r>
      <w:r w:rsidR="002156FA" w:rsidRPr="002156FA">
        <w:rPr>
          <w:rStyle w:val="SourceCodeChar"/>
        </w:rPr>
        <w:t>LinkText</w:t>
      </w:r>
      <w:r w:rsidR="002156FA">
        <w:t xml:space="preserve"> class is used to pair a URI with a description of how the URI was reached; each test path is an array of </w:t>
      </w:r>
      <w:r w:rsidR="002156FA" w:rsidRPr="002156FA">
        <w:rPr>
          <w:rStyle w:val="SourceCodeChar"/>
        </w:rPr>
        <w:t>LinkText</w:t>
      </w:r>
      <w:r w:rsidR="002156FA">
        <w:t xml:space="preserve"> instances.  </w:t>
      </w:r>
      <w:r w:rsidR="00BB4F7D">
        <w:t xml:space="preserve">The first </w:t>
      </w:r>
      <w:r w:rsidR="00BB4F7D" w:rsidRPr="00BB4F7D">
        <w:rPr>
          <w:rStyle w:val="SourceCodeChar"/>
        </w:rPr>
        <w:t>LinkText</w:t>
      </w:r>
      <w:r w:rsidR="00BB4F7D">
        <w:t xml:space="preserve"> in any test path always represents the root page of the site, with the description "Start page</w:t>
      </w:r>
      <w:ins w:id="365" w:author="Hayes" w:date="2011-03-29T09:37:00Z">
        <w:r w:rsidR="006A13F4">
          <w:t>.</w:t>
        </w:r>
      </w:ins>
      <w:r w:rsidR="00BB4F7D">
        <w:t>"</w:t>
      </w:r>
      <w:del w:id="366" w:author="Hayes" w:date="2011-03-29T09:37:00Z">
        <w:r w:rsidR="00BB4F7D" w:rsidDel="006A13F4">
          <w:delText>.</w:delText>
        </w:r>
      </w:del>
      <w:r w:rsidR="00BB4F7D">
        <w:t xml:space="preserve">  </w:t>
      </w:r>
      <w:r w:rsidR="003B327F">
        <w:t xml:space="preserve">A new </w:t>
      </w:r>
      <w:r w:rsidR="003B327F" w:rsidRPr="003B327F">
        <w:rPr>
          <w:rStyle w:val="SourceCodeChar"/>
        </w:rPr>
        <w:t>LinkText</w:t>
      </w:r>
      <w:r w:rsidR="003B327F">
        <w:t xml:space="preserve"> is constructed with its URI set to the given Page's URI</w:t>
      </w:r>
      <w:del w:id="367" w:author="Hayes" w:date="2011-03-29T09:37:00Z">
        <w:r w:rsidR="003B327F" w:rsidDel="006A13F4">
          <w:delText>,</w:delText>
        </w:r>
      </w:del>
      <w:r w:rsidR="003B327F">
        <w:t xml:space="preserve"> and its description set to the given description.  The choice of where to put the </w:t>
      </w:r>
      <w:r w:rsidR="003B327F" w:rsidRPr="003B327F">
        <w:rPr>
          <w:rStyle w:val="SourceCodeChar"/>
        </w:rPr>
        <w:t>LinkText</w:t>
      </w:r>
      <w:r w:rsidR="003B327F">
        <w:t xml:space="preserve"> is between</w:t>
      </w:r>
      <w:ins w:id="368" w:author="Hayes" w:date="2011-03-29T09:37:00Z">
        <w:r w:rsidR="006A13F4">
          <w:t>:</w:t>
        </w:r>
      </w:ins>
      <w:r w:rsidR="003B327F">
        <w:t xml:space="preserve"> 1) the end of the last test path in the array of test paths, or 2) the end of a new test path that begins the same way as the last test path in the array of test paths.  If the number of </w:t>
      </w:r>
      <w:r w:rsidR="003B327F" w:rsidRPr="003B327F">
        <w:rPr>
          <w:rStyle w:val="SourceCodeChar"/>
        </w:rPr>
        <w:t>LinkText</w:t>
      </w:r>
      <w:r w:rsidR="003B327F">
        <w:t xml:space="preserve">s in that last test path is less than or equal to the current level, then the </w:t>
      </w:r>
      <w:r w:rsidR="003B327F" w:rsidRPr="003B327F">
        <w:rPr>
          <w:rStyle w:val="SourceCodeChar"/>
        </w:rPr>
        <w:t>LinkText</w:t>
      </w:r>
      <w:r w:rsidR="003B327F">
        <w:t xml:space="preserve"> is appended to the end of that test path.  Otherwise, a new test path is created by duplicating a range of the last test path, from the first index up to the level</w:t>
      </w:r>
      <w:r w:rsidR="003B327F" w:rsidRPr="003B327F">
        <w:rPr>
          <w:vertAlign w:val="superscript"/>
        </w:rPr>
        <w:t>th</w:t>
      </w:r>
      <w:r w:rsidR="003B327F">
        <w:t xml:space="preserve"> index, and then the new </w:t>
      </w:r>
      <w:r w:rsidR="003B327F" w:rsidRPr="003B327F">
        <w:rPr>
          <w:rStyle w:val="SourceCodeChar"/>
        </w:rPr>
        <w:t>LinkText</w:t>
      </w:r>
      <w:r w:rsidR="003B327F">
        <w:t xml:space="preserve"> is appended to the end.  That new test path is appended to the end of the array of test paths.  </w:t>
      </w:r>
      <w:commentRangeStart w:id="369"/>
      <w:r w:rsidR="00B13C6F">
        <w:t xml:space="preserve">If the given </w:t>
      </w:r>
      <w:r w:rsidR="00B13C6F" w:rsidRPr="00B13C6F">
        <w:rPr>
          <w:rStyle w:val="SourceCodeChar"/>
        </w:rPr>
        <w:t>Page</w:t>
      </w:r>
      <w:r w:rsidR="00B13C6F">
        <w:t xml:space="preserve"> does not have its </w:t>
      </w:r>
      <w:r w:rsidR="00B13C6F" w:rsidRPr="00B13C6F">
        <w:rPr>
          <w:rStyle w:val="SourceCodeChar"/>
        </w:rPr>
        <w:t>is_copy</w:t>
      </w:r>
      <w:r w:rsidR="00B13C6F">
        <w:t xml:space="preserve"> flag set, the page's links are iterated over and </w:t>
      </w:r>
      <w:r w:rsidR="00B13C6F" w:rsidRPr="00B13C6F">
        <w:rPr>
          <w:rStyle w:val="SourceCodeChar"/>
        </w:rPr>
        <w:t>preorder</w:t>
      </w:r>
      <w:r w:rsidR="00B13C6F">
        <w:t xml:space="preserve"> is recursively called for each one, with the parameters being the target page of the </w:t>
      </w:r>
      <w:r w:rsidR="00B13C6F" w:rsidRPr="00B13C6F">
        <w:rPr>
          <w:rStyle w:val="SourceCodeChar"/>
        </w:rPr>
        <w:t>Link</w:t>
      </w:r>
      <w:r w:rsidR="00B13C6F">
        <w:t xml:space="preserve">, the current level plus one, the array of test paths as it is now, and the </w:t>
      </w:r>
      <w:r w:rsidR="00B13C6F" w:rsidRPr="00B13C6F">
        <w:rPr>
          <w:rStyle w:val="SourceCodeChar"/>
        </w:rPr>
        <w:t>Link</w:t>
      </w:r>
      <w:r w:rsidR="00B13C6F">
        <w:t xml:space="preserve"> description.  </w:t>
      </w:r>
      <w:commentRangeEnd w:id="369"/>
      <w:r w:rsidR="006A13F4">
        <w:rPr>
          <w:rStyle w:val="CommentReference"/>
        </w:rPr>
        <w:commentReference w:id="369"/>
      </w:r>
      <w:r w:rsidR="00B13C6F">
        <w:t xml:space="preserve">Because of this recursive call, the array of test paths </w:t>
      </w:r>
      <w:del w:id="370" w:author="sarah" w:date="2011-04-05T22:48:00Z">
        <w:r w:rsidR="00B13C6F" w:rsidDel="002A02CC">
          <w:delText xml:space="preserve">will </w:delText>
        </w:r>
      </w:del>
      <w:ins w:id="371" w:author="sarah" w:date="2011-04-05T22:49:00Z">
        <w:r w:rsidR="002A02CC">
          <w:t>gets</w:t>
        </w:r>
      </w:ins>
      <w:del w:id="372" w:author="sarah" w:date="2011-04-05T22:48:00Z">
        <w:r w:rsidR="00B13C6F" w:rsidDel="002A02CC">
          <w:delText>be</w:delText>
        </w:r>
      </w:del>
      <w:r w:rsidR="00B13C6F">
        <w:t xml:space="preserve"> modified</w:t>
      </w:r>
      <w:ins w:id="373" w:author="sarah" w:date="2011-04-05T22:48:00Z">
        <w:r w:rsidR="005562E8">
          <w:t>.</w:t>
        </w:r>
      </w:ins>
      <w:r w:rsidR="00B13C6F">
        <w:t xml:space="preserve"> </w:t>
      </w:r>
      <w:del w:id="374" w:author="sarah" w:date="2011-04-05T22:48:00Z">
        <w:r w:rsidR="00B13C6F" w:rsidDel="005562E8">
          <w:delText>to either</w:delText>
        </w:r>
      </w:del>
      <w:ins w:id="375" w:author="sarah" w:date="2011-04-05T22:48:00Z">
        <w:r w:rsidR="005562E8">
          <w:t>The modified array will either</w:t>
        </w:r>
      </w:ins>
      <w:r w:rsidR="00B13C6F">
        <w:t xml:space="preserve"> have a new test path appended to the end, or </w:t>
      </w:r>
      <w:del w:id="376" w:author="sarah" w:date="2011-04-05T22:48:00Z">
        <w:r w:rsidR="00B13C6F" w:rsidDel="005562E8">
          <w:delText xml:space="preserve">to </w:delText>
        </w:r>
      </w:del>
      <w:del w:id="377" w:author="sarah" w:date="2011-04-05T22:49:00Z">
        <w:r w:rsidR="00B13C6F" w:rsidDel="002A02CC">
          <w:delText xml:space="preserve">have </w:delText>
        </w:r>
      </w:del>
      <w:r w:rsidR="00B13C6F">
        <w:t>the final test path</w:t>
      </w:r>
      <w:ins w:id="378" w:author="sarah" w:date="2011-04-05T22:48:00Z">
        <w:r w:rsidR="005562E8">
          <w:t xml:space="preserve"> will</w:t>
        </w:r>
      </w:ins>
      <w:r w:rsidR="00B13C6F">
        <w:t xml:space="preserve"> get a new </w:t>
      </w:r>
      <w:r w:rsidR="00B13C6F" w:rsidRPr="00B13C6F">
        <w:rPr>
          <w:rStyle w:val="SourceCodeChar"/>
        </w:rPr>
        <w:t>LinkText</w:t>
      </w:r>
      <w:r w:rsidR="00B13C6F">
        <w:t xml:space="preserve">.  Finally, the array of test paths is returned from </w:t>
      </w:r>
      <w:r w:rsidR="00B13C6F" w:rsidRPr="00B13C6F">
        <w:rPr>
          <w:rStyle w:val="SourceCodeChar"/>
        </w:rPr>
        <w:t>preorder</w:t>
      </w:r>
      <w:r w:rsidR="00B13C6F">
        <w:t>.</w:t>
      </w:r>
    </w:p>
    <w:p w:rsidR="005F19BE" w:rsidRDefault="005F19BE" w:rsidP="00FA5AA3"/>
    <w:p w:rsidR="00DA1860" w:rsidRDefault="005F19BE" w:rsidP="00DA1860">
      <w:pPr>
        <w:jc w:val="both"/>
        <w:pPrChange w:id="379" w:author="sarah" w:date="2011-03-23T23:36:00Z">
          <w:pPr/>
        </w:pPrChange>
      </w:pPr>
      <w:r>
        <w:t xml:space="preserve">The result of the </w:t>
      </w:r>
      <w:r w:rsidRPr="005F19BE">
        <w:rPr>
          <w:rStyle w:val="SourceCodeChar"/>
        </w:rPr>
        <w:t>preorder</w:t>
      </w:r>
      <w:r>
        <w:t xml:space="preserve"> method is an array of arrays of </w:t>
      </w:r>
      <w:r w:rsidRPr="005F19BE">
        <w:rPr>
          <w:rStyle w:val="SourceCodeChar"/>
        </w:rPr>
        <w:t>LinkText</w:t>
      </w:r>
      <w:r>
        <w:t xml:space="preserve"> instances</w:t>
      </w:r>
      <w:r w:rsidR="006E1B11">
        <w:t xml:space="preserve">, which is returned by </w:t>
      </w:r>
      <w:r w:rsidR="006E1B11" w:rsidRPr="006E1B11">
        <w:rPr>
          <w:rStyle w:val="SourceCodeChar"/>
        </w:rPr>
        <w:t>PFD.get_test_paths</w:t>
      </w:r>
      <w:r>
        <w:t>.  These represent the test paths a user should take, with each starting at the root page of the site and ending on one of the pages in the site.  The test paths differ by</w:t>
      </w:r>
      <w:r w:rsidR="00CF6D39">
        <w:t xml:space="preserve"> both the pages they traverse as well as</w:t>
      </w:r>
      <w:r>
        <w:t xml:space="preserve"> the transitions used to travel from one page to another.  </w:t>
      </w:r>
      <w:r w:rsidR="006E1B11">
        <w:t xml:space="preserve">Once </w:t>
      </w:r>
      <w:r w:rsidR="006E1B11" w:rsidRPr="00CF6D39">
        <w:rPr>
          <w:rStyle w:val="SourceCodeChar"/>
        </w:rPr>
        <w:t>scraper.rb</w:t>
      </w:r>
      <w:r w:rsidR="006E1B11">
        <w:t xml:space="preserve"> </w:t>
      </w:r>
      <w:r w:rsidR="00CF6D39">
        <w:t>gets the test paths, it then creates an HTML page to display them.  It styles the page using CSS and stores both the HTML page and the CSS file in a new directory whose name is based off the root page URI of the site.  If the root URI of the site were http://google.com/, then the directory containing the test paths wo</w:t>
      </w:r>
      <w:r w:rsidR="005D62E7">
        <w:t>uld be called http.google.com.</w:t>
      </w:r>
    </w:p>
    <w:p w:rsidR="00DA1860" w:rsidRDefault="00125A66" w:rsidP="00DA1860">
      <w:pPr>
        <w:pStyle w:val="Heading2"/>
        <w:pPrChange w:id="380" w:author="sarah" w:date="2011-03-31T22:05:00Z">
          <w:pPr>
            <w:pStyle w:val="Heading1"/>
          </w:pPr>
        </w:pPrChange>
      </w:pPr>
      <w:bookmarkStart w:id="381" w:name="_Toc290332938"/>
      <w:ins w:id="382" w:author="sarah" w:date="2011-03-31T22:04:00Z">
        <w:r>
          <w:lastRenderedPageBreak/>
          <w:t xml:space="preserve">2b. </w:t>
        </w:r>
      </w:ins>
      <w:r w:rsidR="003132EE">
        <w:t>Testing the QMZ Tool</w:t>
      </w:r>
      <w:bookmarkEnd w:id="381"/>
    </w:p>
    <w:p w:rsidR="001C38D3" w:rsidRDefault="00FE76A2" w:rsidP="001C38D3">
      <w:pPr>
        <w:jc w:val="both"/>
      </w:pPr>
      <w:r>
        <w:t xml:space="preserve">To test the QMZ tool, I ran it against </w:t>
      </w:r>
      <w:r w:rsidR="007E7C53">
        <w:t xml:space="preserve">known small web applications.  </w:t>
      </w:r>
      <w:r w:rsidR="00811651">
        <w:t xml:space="preserve">The console </w:t>
      </w:r>
      <w:commentRangeStart w:id="383"/>
      <w:r w:rsidR="00811651">
        <w:t>output was examined</w:t>
      </w:r>
      <w:r w:rsidR="006A13F4">
        <w:t xml:space="preserve"> followed by</w:t>
      </w:r>
      <w:r w:rsidR="00811651">
        <w:t xml:space="preserve"> the produced HTML file.  </w:t>
      </w:r>
      <w:r w:rsidR="009E34D3">
        <w:t xml:space="preserve">I went over test paths to ensure </w:t>
      </w:r>
      <w:r w:rsidR="006A13F4">
        <w:t xml:space="preserve">that </w:t>
      </w:r>
      <w:r w:rsidR="00EC0652">
        <w:t>they covered both link and form transitions, and that if two test paths followed the same URIs, it was because th</w:t>
      </w:r>
      <w:r w:rsidR="00471AD0">
        <w:t>ey used different transitions.  I also sought out different, unknown web sites and ran th</w:t>
      </w:r>
      <w:r w:rsidR="00AB60E6">
        <w:t xml:space="preserve">e QMZ tool against them.  This led to the discovery of new defects in the QMZ tool, such as </w:t>
      </w:r>
      <w:r w:rsidR="0007000F">
        <w:t xml:space="preserve">when it tried to follow mailto: links and also when </w:t>
      </w:r>
      <w:r w:rsidR="00544971">
        <w:t xml:space="preserve">it could not compare an ftp:// link to an http:// link because they were represented by different </w:t>
      </w:r>
      <w:r w:rsidR="00544971" w:rsidRPr="00544971">
        <w:rPr>
          <w:rStyle w:val="SourceCodeChar"/>
        </w:rPr>
        <w:t>URI</w:t>
      </w:r>
      <w:r w:rsidR="00544971">
        <w:t xml:space="preserve"> classes:  </w:t>
      </w:r>
      <w:r w:rsidR="00544971" w:rsidRPr="00544971">
        <w:rPr>
          <w:rStyle w:val="SourceCodeChar"/>
        </w:rPr>
        <w:t>URI::FTP</w:t>
      </w:r>
      <w:r w:rsidR="00544971">
        <w:t xml:space="preserve"> and </w:t>
      </w:r>
      <w:r w:rsidR="00544971" w:rsidRPr="00544971">
        <w:rPr>
          <w:rStyle w:val="SourceCodeChar"/>
        </w:rPr>
        <w:t>URI::HTTP</w:t>
      </w:r>
      <w:r w:rsidR="00544971">
        <w:t>, respectively.</w:t>
      </w:r>
      <w:commentRangeEnd w:id="383"/>
      <w:r w:rsidR="006A13F4">
        <w:rPr>
          <w:rStyle w:val="CommentReference"/>
        </w:rPr>
        <w:commentReference w:id="383"/>
      </w:r>
    </w:p>
    <w:p w:rsidR="000D36EF" w:rsidRDefault="000D36EF" w:rsidP="003132EE"/>
    <w:p w:rsidR="00DA1860" w:rsidRDefault="000D36EF" w:rsidP="00DA1860">
      <w:pPr>
        <w:jc w:val="both"/>
        <w:pPrChange w:id="384" w:author="sarah" w:date="2011-03-23T23:36:00Z">
          <w:pPr/>
        </w:pPrChange>
      </w:pPr>
      <w:r>
        <w:t xml:space="preserve">The biggest difficulty in testing the QMZ tool was finding web applications </w:t>
      </w:r>
      <w:r w:rsidR="00E211AD">
        <w:t xml:space="preserve">small </w:t>
      </w:r>
      <w:commentRangeStart w:id="385"/>
      <w:r w:rsidR="00E211AD">
        <w:t xml:space="preserve">enough </w:t>
      </w:r>
      <w:r>
        <w:t xml:space="preserve">that I could manually discover transitions for comparison with the tool's output.  </w:t>
      </w:r>
      <w:commentRangeEnd w:id="385"/>
      <w:r w:rsidR="002F4DC6">
        <w:rPr>
          <w:rStyle w:val="CommentReference"/>
        </w:rPr>
        <w:commentReference w:id="385"/>
      </w:r>
      <w:r w:rsidR="00053877">
        <w:t xml:space="preserve">It was helpful to run the tool against larger web sites just to test it against new and different HTML, </w:t>
      </w:r>
      <w:r w:rsidR="006D425E">
        <w:t>but I did not let the tool run to completion on these because of the sheer number of page</w:t>
      </w:r>
      <w:r w:rsidR="00FB1BF6">
        <w:t>s found on a site like Google.</w:t>
      </w:r>
      <w:ins w:id="386" w:author="sarah" w:date="2011-03-23T21:44:00Z">
        <w:r w:rsidR="00257BCE">
          <w:t xml:space="preserve">  Recall that neither the QMZ nor the ASM tool identifies </w:t>
        </w:r>
      </w:ins>
      <w:ins w:id="387" w:author="sarah" w:date="2011-03-23T21:45:00Z">
        <w:r w:rsidR="00AE3FA4">
          <w:t>defects</w:t>
        </w:r>
      </w:ins>
      <w:ins w:id="388" w:author="sarah" w:date="2011-03-23T21:44:00Z">
        <w:r w:rsidR="00257BCE">
          <w:t xml:space="preserve"> in web applications (save for invalid Ruby </w:t>
        </w:r>
      </w:ins>
      <w:ins w:id="389" w:author="sarah" w:date="2011-03-23T21:45:00Z">
        <w:r w:rsidR="00257BCE">
          <w:t>identified with</w:t>
        </w:r>
      </w:ins>
      <w:ins w:id="390" w:author="sarah" w:date="2011-03-23T21:44:00Z">
        <w:r w:rsidR="00257BCE">
          <w:t xml:space="preserve"> the ASM tool)</w:t>
        </w:r>
      </w:ins>
      <w:ins w:id="391" w:author="sarah" w:date="2011-03-23T21:45:00Z">
        <w:r w:rsidR="00257BCE">
          <w:t xml:space="preserve">, rather </w:t>
        </w:r>
      </w:ins>
      <w:ins w:id="392" w:author="sarah" w:date="2011-03-23T21:46:00Z">
        <w:r w:rsidR="00781E3F">
          <w:t xml:space="preserve">they each </w:t>
        </w:r>
      </w:ins>
      <w:ins w:id="393" w:author="sarah" w:date="2011-03-23T21:45:00Z">
        <w:r w:rsidR="00257BCE">
          <w:t xml:space="preserve">produce artifacts </w:t>
        </w:r>
      </w:ins>
      <w:r w:rsidR="006A13F4">
        <w:t xml:space="preserve">that </w:t>
      </w:r>
      <w:ins w:id="394" w:author="sarah" w:date="2011-03-23T21:45:00Z">
        <w:r w:rsidR="00257BCE">
          <w:t xml:space="preserve">a human can use to find </w:t>
        </w:r>
        <w:r w:rsidR="00AE3FA4">
          <w:t>defects</w:t>
        </w:r>
        <w:r w:rsidR="00257BCE">
          <w:t>.</w:t>
        </w:r>
      </w:ins>
      <w:ins w:id="395" w:author="sarah" w:date="2011-03-23T21:46:00Z">
        <w:r w:rsidR="00740786">
          <w:t xml:space="preserve">  Thus</w:t>
        </w:r>
      </w:ins>
      <w:ins w:id="396" w:author="Hayes" w:date="2011-03-29T09:40:00Z">
        <w:r w:rsidR="006A13F4">
          <w:t>,</w:t>
        </w:r>
      </w:ins>
      <w:ins w:id="397" w:author="sarah" w:date="2011-03-23T21:46:00Z">
        <w:r w:rsidR="00740786">
          <w:t xml:space="preserve"> testing the QMZ tool means running it against a web application hosted on a server and </w:t>
        </w:r>
      </w:ins>
      <w:ins w:id="398" w:author="sarah" w:date="2011-03-23T21:47:00Z">
        <w:r w:rsidR="00740786">
          <w:t>ensuring</w:t>
        </w:r>
      </w:ins>
      <w:ins w:id="399" w:author="sarah" w:date="2011-03-23T21:46:00Z">
        <w:r w:rsidR="00740786">
          <w:t xml:space="preserve"> </w:t>
        </w:r>
      </w:ins>
      <w:r w:rsidR="006A13F4">
        <w:t xml:space="preserve">that </w:t>
      </w:r>
      <w:ins w:id="400" w:author="sarah" w:date="2011-03-23T21:46:00Z">
        <w:r w:rsidR="00740786">
          <w:t>it does not crash when strange code is scraped from a web page</w:t>
        </w:r>
      </w:ins>
      <w:ins w:id="401" w:author="sarah" w:date="2011-03-23T21:47:00Z">
        <w:r w:rsidR="00740786">
          <w:t xml:space="preserve"> or</w:t>
        </w:r>
      </w:ins>
      <w:ins w:id="402" w:author="sarah" w:date="2011-03-23T21:46:00Z">
        <w:r w:rsidR="00740786">
          <w:t xml:space="preserve"> when a page cannot be scraped, </w:t>
        </w:r>
      </w:ins>
      <w:ins w:id="403" w:author="sarah" w:date="2011-03-23T21:47:00Z">
        <w:r w:rsidR="00740786">
          <w:t xml:space="preserve">and also </w:t>
        </w:r>
        <w:r w:rsidR="00970C80">
          <w:t>that the test paths produce</w:t>
        </w:r>
      </w:ins>
      <w:r w:rsidR="006A13F4">
        <w:t>d</w:t>
      </w:r>
      <w:ins w:id="404" w:author="sarah" w:date="2011-03-23T21:47:00Z">
        <w:r w:rsidR="00970C80">
          <w:t xml:space="preserve"> fully cover the paths through the web application.</w:t>
        </w:r>
        <w:r w:rsidR="00F35FFC">
          <w:t xml:space="preserve">  The </w:t>
        </w:r>
      </w:ins>
      <w:ins w:id="405" w:author="sarah" w:date="2011-03-23T21:48:00Z">
        <w:r w:rsidR="00E73659">
          <w:t>first testing</w:t>
        </w:r>
      </w:ins>
      <w:ins w:id="406" w:author="sarah" w:date="2011-03-23T21:47:00Z">
        <w:r w:rsidR="00F35FFC">
          <w:t xml:space="preserve"> goal </w:t>
        </w:r>
        <w:r w:rsidR="00E73659">
          <w:t xml:space="preserve">was easiest to reach </w:t>
        </w:r>
        <w:r w:rsidR="00F35FFC">
          <w:t>and d</w:t>
        </w:r>
      </w:ins>
      <w:ins w:id="407" w:author="sarah" w:date="2011-03-23T21:49:00Z">
        <w:r w:rsidR="00E73659">
          <w:t>id</w:t>
        </w:r>
      </w:ins>
      <w:ins w:id="408" w:author="sarah" w:date="2011-03-23T21:47:00Z">
        <w:r w:rsidR="00F35FFC">
          <w:t xml:space="preserve"> not require a site</w:t>
        </w:r>
      </w:ins>
      <w:ins w:id="409" w:author="sarah" w:date="2011-03-23T21:49:00Z">
        <w:r w:rsidR="00E73659">
          <w:t xml:space="preserve"> to</w:t>
        </w:r>
      </w:ins>
      <w:ins w:id="410" w:author="sarah" w:date="2011-03-23T21:47:00Z">
        <w:r w:rsidR="00F35FFC">
          <w:t xml:space="preserve"> be known in its entirety:  running the QMZ tool against a myriad of sites </w:t>
        </w:r>
      </w:ins>
      <w:ins w:id="411" w:author="sarah" w:date="2011-03-23T21:48:00Z">
        <w:r w:rsidR="00E73659">
          <w:t xml:space="preserve">allowed it to encounter many different HTML coding styles and transition types.  This </w:t>
        </w:r>
      </w:ins>
      <w:ins w:id="412" w:author="sarah" w:date="2011-03-23T21:49:00Z">
        <w:r w:rsidR="006828D6">
          <w:t xml:space="preserve">helped identify weak areas in the QMZ tool where it was too restrictive or naive about the input it expected and encountered.  The second testing goal </w:t>
        </w:r>
        <w:r w:rsidR="00BD5CD2">
          <w:t xml:space="preserve">of producing paths that fully cover the web site was harder to meet, because it required </w:t>
        </w:r>
      </w:ins>
      <w:r w:rsidR="006A13F4">
        <w:t xml:space="preserve">that </w:t>
      </w:r>
      <w:ins w:id="413" w:author="sarah" w:date="2011-03-23T21:49:00Z">
        <w:r w:rsidR="00BD5CD2">
          <w:t xml:space="preserve">I know </w:t>
        </w:r>
      </w:ins>
      <w:ins w:id="414" w:author="sarah" w:date="2011-03-23T21:50:00Z">
        <w:r w:rsidR="00F33B3A">
          <w:t xml:space="preserve">a web application fully so that I could verify </w:t>
        </w:r>
      </w:ins>
      <w:r w:rsidR="006A13F4">
        <w:t xml:space="preserve">that </w:t>
      </w:r>
      <w:ins w:id="415" w:author="sarah" w:date="2011-03-23T21:50:00Z">
        <w:r w:rsidR="00F33B3A">
          <w:t>the paths produced by the tool were all the paths possible.</w:t>
        </w:r>
        <w:r w:rsidR="004304A4">
          <w:t xml:space="preserve">  I attempted to partially fulfill this goal by running the QMZ tool against a known web </w:t>
        </w:r>
        <w:commentRangeStart w:id="416"/>
        <w:r w:rsidR="004304A4">
          <w:t>application that I helped write as part of a different project.</w:t>
        </w:r>
      </w:ins>
      <w:commentRangeEnd w:id="416"/>
      <w:r w:rsidR="006A13F4">
        <w:rPr>
          <w:rStyle w:val="CommentReference"/>
        </w:rPr>
        <w:commentReference w:id="416"/>
      </w:r>
    </w:p>
    <w:p w:rsidR="00FB1BF6" w:rsidRDefault="00FB1BF6" w:rsidP="003132EE">
      <w:pPr>
        <w:rPr>
          <w:ins w:id="417" w:author="sarah" w:date="2011-04-05T22:50:00Z"/>
        </w:rPr>
      </w:pPr>
    </w:p>
    <w:p w:rsidR="008C7C70" w:rsidRDefault="008C7C70" w:rsidP="003132EE">
      <w:pPr>
        <w:rPr>
          <w:ins w:id="418" w:author="sarah" w:date="2011-04-05T22:50:00Z"/>
        </w:rPr>
      </w:pPr>
      <w:ins w:id="419" w:author="sarah" w:date="2011-04-05T22:50:00Z">
        <w:r>
          <w:t xml:space="preserve">My test strategy involved </w:t>
        </w:r>
      </w:ins>
      <w:ins w:id="420" w:author="sarah" w:date="2011-04-05T22:51:00Z">
        <w:r>
          <w:t>running the QMZ tool against known web applications and manually confirming that the test paths produced</w:t>
        </w:r>
      </w:ins>
      <w:ins w:id="421" w:author="sarah" w:date="2011-04-05T22:52:00Z">
        <w:r>
          <w:t xml:space="preserve"> for a given site</w:t>
        </w:r>
      </w:ins>
      <w:ins w:id="422" w:author="sarah" w:date="2011-04-05T22:51:00Z">
        <w:r>
          <w:t xml:space="preserve"> fully traversed the pages in the </w:t>
        </w:r>
      </w:ins>
      <w:ins w:id="423" w:author="sarah" w:date="2011-04-05T22:52:00Z">
        <w:r>
          <w:t>site</w:t>
        </w:r>
      </w:ins>
      <w:ins w:id="424" w:author="sarah" w:date="2011-04-05T22:51:00Z">
        <w:r>
          <w:t xml:space="preserve">.  A secondary strategy </w:t>
        </w:r>
      </w:ins>
      <w:ins w:id="425" w:author="sarah" w:date="2011-04-05T22:52:00Z">
        <w:r>
          <w:t>was to run the QMZ tool against an unknown web site in hopes of encountering new types of HTML, to detect defects in my QMZ tool based on what it could not traverse.</w:t>
        </w:r>
      </w:ins>
      <w:ins w:id="426" w:author="sarah" w:date="2011-04-05T22:54:00Z">
        <w:r w:rsidR="0073373C">
          <w:t xml:space="preserve">  This helped to get better branch and statement coverage by causing my QMZ tool to execute code not traversed by the smaller, known applications.  However, </w:t>
        </w:r>
      </w:ins>
      <w:ins w:id="427" w:author="sarah" w:date="2011-04-05T22:55:00Z">
        <w:r w:rsidR="00A74625">
          <w:t xml:space="preserve">achieving good </w:t>
        </w:r>
      </w:ins>
      <w:ins w:id="428" w:author="sarah" w:date="2011-04-05T22:54:00Z">
        <w:r w:rsidR="0073373C">
          <w:t xml:space="preserve">statement and branch coverage was not explicitly </w:t>
        </w:r>
      </w:ins>
      <w:ins w:id="429" w:author="sarah" w:date="2011-04-05T22:55:00Z">
        <w:r w:rsidR="0073373C">
          <w:t>part of my test strategy.</w:t>
        </w:r>
      </w:ins>
    </w:p>
    <w:p w:rsidR="008C7C70" w:rsidRDefault="008C7C70" w:rsidP="003132EE"/>
    <w:p w:rsidR="00DA1860" w:rsidRDefault="00FB1BF6" w:rsidP="00DA1860">
      <w:pPr>
        <w:jc w:val="both"/>
        <w:pPrChange w:id="430" w:author="sarah" w:date="2011-03-23T23:36:00Z">
          <w:pPr/>
        </w:pPrChange>
      </w:pPr>
      <w:r>
        <w:t xml:space="preserve">Web scraping an entire site by its nature is slow, since it makes a request and downloads a full web page, and it does this repeatedly.  Because of this, it got very tiresome waiting for the same page to re-scrape after finding and fixing a small bug later in the QMZ tool.  </w:t>
      </w:r>
      <w:r w:rsidR="006D3ED1">
        <w:t xml:space="preserve">To speed up the testing process, I added the ability to serialize </w:t>
      </w:r>
      <w:r w:rsidR="006905A6">
        <w:lastRenderedPageBreak/>
        <w:t xml:space="preserve">the results of the QMZ tool at different points, and save the serializations to files to be read in later.  </w:t>
      </w:r>
      <w:r w:rsidR="00F957AE">
        <w:t xml:space="preserve">The QMZ tool allows the following to be serialized to YAML:  </w:t>
      </w:r>
      <w:r w:rsidR="00F957AE" w:rsidRPr="00F957AE">
        <w:rPr>
          <w:rStyle w:val="SourceCodeChar"/>
        </w:rPr>
        <w:t>Site</w:t>
      </w:r>
      <w:r w:rsidR="00F957AE">
        <w:t xml:space="preserve"> instances, </w:t>
      </w:r>
      <w:r w:rsidR="00F957AE" w:rsidRPr="00F957AE">
        <w:rPr>
          <w:rStyle w:val="SourceCodeChar"/>
        </w:rPr>
        <w:t>PFD</w:t>
      </w:r>
      <w:r w:rsidR="00F957AE">
        <w:t xml:space="preserve"> instances.</w:t>
      </w:r>
      <w:r w:rsidR="00D33C6F">
        <w:t xml:space="preserve">  Using the </w:t>
      </w:r>
      <w:r w:rsidR="00D33C6F" w:rsidRPr="00D33C6F">
        <w:rPr>
          <w:rStyle w:val="SourceCodeChar"/>
        </w:rPr>
        <w:t>YAML::dump</w:t>
      </w:r>
      <w:r w:rsidR="00D33C6F">
        <w:t xml:space="preserve"> and </w:t>
      </w:r>
      <w:r w:rsidR="00D33C6F" w:rsidRPr="00D33C6F">
        <w:rPr>
          <w:rStyle w:val="SourceCodeChar"/>
        </w:rPr>
        <w:t>YAML::load</w:t>
      </w:r>
      <w:r w:rsidR="00D33C6F">
        <w:t xml:space="preserve"> methods, Ruby objects can be transformed into their YAML representations with no extra code added to the object's class, then deserialized later into the Ruby object.  </w:t>
      </w:r>
      <w:r w:rsidR="000E15F2">
        <w:t xml:space="preserve">This allows the QMZ tool to accept input parameters specifying an input file from which either a </w:t>
      </w:r>
      <w:r w:rsidR="000E15F2" w:rsidRPr="000E15F2">
        <w:rPr>
          <w:rStyle w:val="SourceCodeChar"/>
        </w:rPr>
        <w:t>Site</w:t>
      </w:r>
      <w:r w:rsidR="000E15F2">
        <w:t xml:space="preserve"> or a </w:t>
      </w:r>
      <w:r w:rsidR="000E15F2" w:rsidRPr="000E15F2">
        <w:rPr>
          <w:rStyle w:val="SourceCodeChar"/>
        </w:rPr>
        <w:t>PFD</w:t>
      </w:r>
      <w:r w:rsidR="000E15F2">
        <w:t xml:space="preserve"> is represented in YAML.  The user can also specify output files in which to save a </w:t>
      </w:r>
      <w:r w:rsidR="000E15F2" w:rsidRPr="000E15F2">
        <w:rPr>
          <w:rStyle w:val="SourceCodeChar"/>
        </w:rPr>
        <w:t>Site</w:t>
      </w:r>
      <w:r w:rsidR="000E15F2">
        <w:t xml:space="preserve"> or a </w:t>
      </w:r>
      <w:r w:rsidR="000E15F2" w:rsidRPr="000E15F2">
        <w:rPr>
          <w:rStyle w:val="SourceCodeChar"/>
        </w:rPr>
        <w:t>PFD</w:t>
      </w:r>
      <w:r w:rsidR="000E15F2">
        <w:t xml:space="preserve">, once they have been constructed, to be loaded later.  Then the entire web application need be scraped only once, which greatly speeds up development testing when neither the </w:t>
      </w:r>
      <w:r w:rsidR="000E15F2" w:rsidRPr="000E15F2">
        <w:rPr>
          <w:rStyle w:val="SourceCodeChar"/>
        </w:rPr>
        <w:t>PFD</w:t>
      </w:r>
      <w:r w:rsidR="000E15F2">
        <w:t xml:space="preserve"> nor </w:t>
      </w:r>
      <w:r w:rsidR="000E15F2" w:rsidRPr="000E15F2">
        <w:rPr>
          <w:rStyle w:val="SourceCodeChar"/>
        </w:rPr>
        <w:t>Site</w:t>
      </w:r>
      <w:r w:rsidR="000E15F2">
        <w:t xml:space="preserve"> class changes.</w:t>
      </w:r>
    </w:p>
    <w:p w:rsidR="00DA1860" w:rsidRDefault="00125A66" w:rsidP="00DA1860">
      <w:pPr>
        <w:pStyle w:val="Heading2"/>
        <w:pPrChange w:id="431" w:author="sarah" w:date="2011-03-31T22:05:00Z">
          <w:pPr>
            <w:pStyle w:val="Heading1"/>
          </w:pPr>
        </w:pPrChange>
      </w:pPr>
      <w:bookmarkStart w:id="432" w:name="_Toc290332939"/>
      <w:ins w:id="433" w:author="sarah" w:date="2011-03-31T22:04:00Z">
        <w:r>
          <w:t xml:space="preserve">2c. </w:t>
        </w:r>
      </w:ins>
      <w:r w:rsidR="00AE50B8">
        <w:t>Sample Output from the QMZ Tool</w:t>
      </w:r>
      <w:bookmarkEnd w:id="432"/>
    </w:p>
    <w:p w:rsidR="00DA1860" w:rsidRDefault="009B300F" w:rsidP="00DA1860">
      <w:pPr>
        <w:jc w:val="both"/>
        <w:pPrChange w:id="434" w:author="sarah" w:date="2011-03-23T23:37:00Z">
          <w:pPr/>
        </w:pPrChange>
      </w:pPr>
      <w:r>
        <w:t xml:space="preserve">For the web site </w:t>
      </w:r>
      <w:r w:rsidR="00DA1860">
        <w:fldChar w:fldCharType="begin"/>
      </w:r>
      <w:r w:rsidR="00480848">
        <w:instrText>HYPERLINK "http://babyhealthlexington.org/"</w:instrText>
      </w:r>
      <w:ins w:id="435" w:author="sarah" w:date="2011-04-12T00:53:00Z"/>
      <w:r w:rsidR="00DA1860">
        <w:fldChar w:fldCharType="separate"/>
      </w:r>
      <w:r w:rsidRPr="009B300F">
        <w:rPr>
          <w:rStyle w:val="Hyperlink"/>
        </w:rPr>
        <w:t>http://babyhealthlexington.org/</w:t>
      </w:r>
      <w:r w:rsidR="00DA1860">
        <w:fldChar w:fldCharType="end"/>
      </w:r>
      <w:r>
        <w:t>, the following output was produced:</w:t>
      </w:r>
    </w:p>
    <w:p w:rsidR="009B300F" w:rsidRDefault="009B300F" w:rsidP="009B300F"/>
    <w:p w:rsidR="009B300F" w:rsidRDefault="009B300F" w:rsidP="00DB11DB">
      <w:pPr>
        <w:pStyle w:val="SourceCode"/>
      </w:pPr>
      <w:r>
        <w:t>&gt;ruby scraper.rb -u "http://babyhealthlexington.org/"</w:t>
      </w:r>
    </w:p>
    <w:p w:rsidR="00346319" w:rsidRDefault="009B300F">
      <w:pPr>
        <w:pStyle w:val="SourceCode"/>
      </w:pPr>
      <w:r>
        <w:t>Got URI http://babyhealthlexington.org/</w:t>
      </w:r>
    </w:p>
    <w:p w:rsidR="00346319" w:rsidRDefault="009B300F">
      <w:pPr>
        <w:pStyle w:val="SourceCode"/>
      </w:pPr>
      <w:r>
        <w:t>Getting pages for site at http://babyhealthlexington.org/...</w:t>
      </w:r>
    </w:p>
    <w:p w:rsidR="00346319" w:rsidRDefault="009B300F">
      <w:pPr>
        <w:pStyle w:val="SourceCode"/>
      </w:pPr>
      <w:r>
        <w:t>Got 8 new Pages linked from Page / (13 links)</w:t>
      </w:r>
    </w:p>
    <w:p w:rsidR="00346319" w:rsidRDefault="009B300F">
      <w:pPr>
        <w:pStyle w:val="SourceCode"/>
      </w:pPr>
      <w:r>
        <w:t>.Got 2 new Pages linked from Page /wp-admin/ (3 links)</w:t>
      </w:r>
    </w:p>
    <w:p w:rsidR="00346319" w:rsidRDefault="009B300F">
      <w:pPr>
        <w:pStyle w:val="SourceCode"/>
      </w:pPr>
      <w:r>
        <w:t>...Got error '405 Method Not Allowed' trying to open URI http://babyhealthlexington.org/wp-comments-post.php, skipping...</w:t>
      </w:r>
    </w:p>
    <w:p w:rsidR="00346319" w:rsidRDefault="009B300F">
      <w:pPr>
        <w:pStyle w:val="SourceCode"/>
      </w:pPr>
      <w:r>
        <w:t>Got 3 new Pages linked from Page /2009/01/21/hello-world/ (14 links)</w:t>
      </w:r>
    </w:p>
    <w:p w:rsidR="00346319" w:rsidRDefault="009B300F">
      <w:pPr>
        <w:pStyle w:val="SourceCode"/>
      </w:pPr>
      <w:r>
        <w:t>..Got 1 new Page linked from Page /2009/01/21/hello-world/comment-page-1/ (14 links)</w:t>
      </w:r>
    </w:p>
    <w:p w:rsidR="00346319" w:rsidRDefault="009B300F">
      <w:pPr>
        <w:pStyle w:val="SourceCode"/>
      </w:pPr>
      <w:r>
        <w:t>.Got 6 new Pages linked from Page /es/2009/01/21/hello-world/comment-page-1/ (14  links)</w:t>
      </w:r>
    </w:p>
    <w:p w:rsidR="00346319" w:rsidRDefault="009B300F">
      <w:pPr>
        <w:pStyle w:val="SourceCode"/>
      </w:pPr>
      <w:r>
        <w:t>.............Got 21 pages for site at http://babyhealthlexington.org/</w:t>
      </w:r>
    </w:p>
    <w:p w:rsidR="00346319" w:rsidRDefault="00346319">
      <w:pPr>
        <w:pStyle w:val="SourceCode"/>
      </w:pPr>
    </w:p>
    <w:p w:rsidR="00346319" w:rsidRDefault="009B300F">
      <w:pPr>
        <w:pStyle w:val="SourceCode"/>
      </w:pPr>
      <w:r>
        <w:t>Pages in site rooted at http://babyhealthlexington.org/:</w:t>
      </w:r>
    </w:p>
    <w:p w:rsidR="00346319" w:rsidRDefault="009B300F">
      <w:pPr>
        <w:pStyle w:val="SourceCode"/>
      </w:pPr>
      <w:r>
        <w:t xml:space="preserve">        /</w:t>
      </w:r>
    </w:p>
    <w:p w:rsidR="00346319" w:rsidRDefault="009B300F">
      <w:pPr>
        <w:pStyle w:val="SourceCode"/>
      </w:pPr>
      <w:r>
        <w:t xml:space="preserve">        /wp-admin/</w:t>
      </w:r>
    </w:p>
    <w:p w:rsidR="00346319" w:rsidRDefault="009B300F">
      <w:pPr>
        <w:pStyle w:val="SourceCode"/>
      </w:pPr>
      <w:r>
        <w:t xml:space="preserve">        /2009/01/21/hello-world/</w:t>
      </w:r>
    </w:p>
    <w:p w:rsidR="00346319" w:rsidRDefault="009B300F">
      <w:pPr>
        <w:pStyle w:val="SourceCode"/>
      </w:pPr>
      <w:r>
        <w:t xml:space="preserve">        /category/updates/</w:t>
      </w:r>
    </w:p>
    <w:p w:rsidR="00346319" w:rsidRDefault="009B300F">
      <w:pPr>
        <w:pStyle w:val="SourceCode"/>
      </w:pPr>
      <w:r>
        <w:t xml:space="preserve">        /es/</w:t>
      </w:r>
    </w:p>
    <w:p w:rsidR="00346319" w:rsidRDefault="009B300F">
      <w:pPr>
        <w:pStyle w:val="SourceCode"/>
      </w:pPr>
      <w:r>
        <w:t xml:space="preserve">        /links/</w:t>
      </w:r>
    </w:p>
    <w:p w:rsidR="00346319" w:rsidRDefault="009B300F">
      <w:pPr>
        <w:pStyle w:val="SourceCode"/>
      </w:pPr>
      <w:r>
        <w:t xml:space="preserve">        /people/</w:t>
      </w:r>
    </w:p>
    <w:p w:rsidR="00346319" w:rsidRDefault="009B300F">
      <w:pPr>
        <w:pStyle w:val="SourceCode"/>
      </w:pPr>
      <w:r>
        <w:t xml:space="preserve">        /mission-statement/</w:t>
      </w:r>
    </w:p>
    <w:p w:rsidR="00346319" w:rsidRDefault="009B300F">
      <w:pPr>
        <w:pStyle w:val="SourceCode"/>
      </w:pPr>
      <w:r>
        <w:t xml:space="preserve">        /history/</w:t>
      </w:r>
    </w:p>
    <w:p w:rsidR="00346319" w:rsidRDefault="009B300F">
      <w:pPr>
        <w:pStyle w:val="SourceCode"/>
      </w:pPr>
      <w:r>
        <w:t xml:space="preserve">        /wp-login.php</w:t>
      </w:r>
    </w:p>
    <w:p w:rsidR="00346319" w:rsidRDefault="009B300F">
      <w:pPr>
        <w:pStyle w:val="SourceCode"/>
      </w:pPr>
      <w:r>
        <w:t xml:space="preserve">        /wp-login.php?action=lostpassword</w:t>
      </w:r>
    </w:p>
    <w:p w:rsidR="00346319" w:rsidRDefault="009B300F">
      <w:pPr>
        <w:pStyle w:val="SourceCode"/>
      </w:pPr>
      <w:r>
        <w:t xml:space="preserve">        /2009/01/21/hello-world/trackback/</w:t>
      </w:r>
    </w:p>
    <w:p w:rsidR="00346319" w:rsidRDefault="009B300F">
      <w:pPr>
        <w:pStyle w:val="SourceCode"/>
      </w:pPr>
      <w:r>
        <w:t xml:space="preserve">        /2009/01/21/hello-world/comment-page-1/</w:t>
      </w:r>
    </w:p>
    <w:p w:rsidR="00346319" w:rsidRDefault="009B300F">
      <w:pPr>
        <w:pStyle w:val="SourceCode"/>
      </w:pPr>
      <w:r>
        <w:t xml:space="preserve">        /es/2009/01/21/hello-world/</w:t>
      </w:r>
    </w:p>
    <w:p w:rsidR="00346319" w:rsidRDefault="009B300F">
      <w:pPr>
        <w:pStyle w:val="SourceCode"/>
      </w:pPr>
      <w:r>
        <w:t xml:space="preserve">        /es/2009/01/21/hello-world/comment-page-1/</w:t>
      </w:r>
    </w:p>
    <w:p w:rsidR="00346319" w:rsidRDefault="009B300F">
      <w:pPr>
        <w:pStyle w:val="SourceCode"/>
      </w:pPr>
      <w:r>
        <w:t xml:space="preserve">        /es/2009/01/21/hello-world/trackback/</w:t>
      </w:r>
    </w:p>
    <w:p w:rsidR="00346319" w:rsidRDefault="009B300F">
      <w:pPr>
        <w:pStyle w:val="SourceCode"/>
      </w:pPr>
      <w:r>
        <w:t xml:space="preserve">        /es/category/updates/</w:t>
      </w:r>
    </w:p>
    <w:p w:rsidR="00346319" w:rsidRDefault="009B300F">
      <w:pPr>
        <w:pStyle w:val="SourceCode"/>
      </w:pPr>
      <w:r>
        <w:lastRenderedPageBreak/>
        <w:t xml:space="preserve">        /es/links/</w:t>
      </w:r>
    </w:p>
    <w:p w:rsidR="00346319" w:rsidRDefault="009B300F">
      <w:pPr>
        <w:pStyle w:val="SourceCode"/>
      </w:pPr>
      <w:r>
        <w:t xml:space="preserve">        /es/people/</w:t>
      </w:r>
    </w:p>
    <w:p w:rsidR="00346319" w:rsidRDefault="009B300F">
      <w:pPr>
        <w:pStyle w:val="SourceCode"/>
      </w:pPr>
      <w:r>
        <w:t xml:space="preserve">        /es/mission-statement/</w:t>
      </w:r>
    </w:p>
    <w:p w:rsidR="00346319" w:rsidRDefault="009B300F">
      <w:pPr>
        <w:pStyle w:val="SourceCode"/>
      </w:pPr>
      <w:r>
        <w:t xml:space="preserve">        /es/history/</w:t>
      </w:r>
    </w:p>
    <w:p w:rsidR="00346319" w:rsidRDefault="00346319">
      <w:pPr>
        <w:pStyle w:val="SourceCode"/>
      </w:pPr>
    </w:p>
    <w:p w:rsidR="00346319" w:rsidRDefault="009B300F">
      <w:pPr>
        <w:pStyle w:val="SourceCode"/>
      </w:pPr>
      <w:r>
        <w:t>Getting PFD for site http://babyhealthlexington.org/...</w:t>
      </w:r>
    </w:p>
    <w:p w:rsidR="00346319" w:rsidRDefault="009B300F">
      <w:pPr>
        <w:pStyle w:val="SourceCode"/>
      </w:pPr>
      <w:r>
        <w:t>Converting PFD to PTT...</w:t>
      </w:r>
    </w:p>
    <w:p w:rsidR="00346319" w:rsidRDefault="009B300F">
      <w:pPr>
        <w:pStyle w:val="SourceCode"/>
      </w:pPr>
      <w:r>
        <w:t>Writing HTML file with test paths to http.babyhealthlexington.org/index.html...</w:t>
      </w:r>
    </w:p>
    <w:p w:rsidR="00346319" w:rsidRDefault="009B300F">
      <w:pPr>
        <w:pStyle w:val="SourceCode"/>
      </w:pPr>
      <w:r>
        <w:t>File successfully written</w:t>
      </w:r>
    </w:p>
    <w:p w:rsidR="009B300F" w:rsidRDefault="009B300F" w:rsidP="009B300F"/>
    <w:p w:rsidR="00DA1860" w:rsidRDefault="009B300F" w:rsidP="00DA1860">
      <w:pPr>
        <w:jc w:val="both"/>
        <w:pPrChange w:id="436" w:author="sarah" w:date="2011-03-23T23:37:00Z">
          <w:pPr/>
        </w:pPrChange>
      </w:pPr>
      <w:commentRangeStart w:id="437"/>
      <w:r>
        <w:t>The HTML file of test paths that was created looks like this:</w:t>
      </w:r>
      <w:commentRangeEnd w:id="437"/>
      <w:r w:rsidR="002F4DC6">
        <w:rPr>
          <w:rStyle w:val="CommentReference"/>
        </w:rPr>
        <w:commentReference w:id="437"/>
      </w:r>
    </w:p>
    <w:p w:rsidR="00815026" w:rsidRDefault="00815026" w:rsidP="009B300F"/>
    <w:p w:rsidR="00815026" w:rsidRDefault="000867A2" w:rsidP="00815026">
      <w:pPr>
        <w:keepNext/>
        <w:jc w:val="center"/>
      </w:pPr>
      <w:commentRangeStart w:id="438"/>
      <w:r>
        <w:rPr>
          <w:noProof/>
        </w:rPr>
        <w:drawing>
          <wp:inline distT="0" distB="0" distL="0" distR="0">
            <wp:extent cx="3114675" cy="3076575"/>
            <wp:effectExtent l="19050" t="0" r="9525" b="0"/>
            <wp:docPr id="1" name="Picture 0" descr="qmz_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qmz_scr.png"/>
                    <pic:cNvPicPr>
                      <a:picLocks noChangeAspect="1" noChangeArrowheads="1"/>
                    </pic:cNvPicPr>
                  </pic:nvPicPr>
                  <pic:blipFill>
                    <a:blip r:embed="rId10" cstate="print"/>
                    <a:srcRect/>
                    <a:stretch>
                      <a:fillRect/>
                    </a:stretch>
                  </pic:blipFill>
                  <pic:spPr bwMode="auto">
                    <a:xfrm>
                      <a:off x="0" y="0"/>
                      <a:ext cx="3114675" cy="3076575"/>
                    </a:xfrm>
                    <a:prstGeom prst="rect">
                      <a:avLst/>
                    </a:prstGeom>
                    <a:noFill/>
                    <a:ln w="9525">
                      <a:noFill/>
                      <a:miter lim="800000"/>
                      <a:headEnd/>
                      <a:tailEnd/>
                    </a:ln>
                  </pic:spPr>
                </pic:pic>
              </a:graphicData>
            </a:graphic>
          </wp:inline>
        </w:drawing>
      </w:r>
      <w:commentRangeEnd w:id="438"/>
      <w:r w:rsidR="00233414">
        <w:rPr>
          <w:rStyle w:val="CommentReference"/>
        </w:rPr>
        <w:commentReference w:id="438"/>
      </w:r>
    </w:p>
    <w:p w:rsidR="00815026" w:rsidRDefault="00815026" w:rsidP="00815026">
      <w:pPr>
        <w:pStyle w:val="Caption"/>
        <w:jc w:val="center"/>
      </w:pPr>
      <w:r>
        <w:t xml:space="preserve">Figure </w:t>
      </w:r>
      <w:fldSimple w:instr=" SEQ Figure \* ARABIC ">
        <w:ins w:id="439" w:author="sarah" w:date="2011-04-12T00:53:00Z">
          <w:r w:rsidR="00DA095F">
            <w:rPr>
              <w:noProof/>
            </w:rPr>
            <w:t>2</w:t>
          </w:r>
        </w:ins>
        <w:del w:id="440" w:author="sarah" w:date="2011-04-12T00:15:00Z">
          <w:r w:rsidR="00286F57" w:rsidDel="00A327EB">
            <w:rPr>
              <w:noProof/>
            </w:rPr>
            <w:delText>1</w:delText>
          </w:r>
        </w:del>
      </w:fldSimple>
      <w:r>
        <w:t xml:space="preserve"> Screenshot of HTML page produced by QMZ tool</w:t>
      </w:r>
    </w:p>
    <w:p w:rsidR="00000000" w:rsidRDefault="00751497">
      <w:pPr>
        <w:jc w:val="both"/>
        <w:rPr>
          <w:ins w:id="441" w:author="sarah" w:date="2011-04-05T22:55:00Z"/>
        </w:rPr>
        <w:pPrChange w:id="442" w:author="sarah" w:date="2011-03-23T23:37:00Z">
          <w:pPr/>
        </w:pPrChange>
      </w:pPr>
      <w:ins w:id="443" w:author="sarah" w:date="2011-04-05T22:41:00Z">
        <w:r>
          <w:t xml:space="preserve">In the figure above, test case #1 has the same URI </w:t>
        </w:r>
      </w:ins>
      <w:ins w:id="444" w:author="sarah" w:date="2011-04-05T22:42:00Z">
        <w:r>
          <w:t xml:space="preserve">twice, </w:t>
        </w:r>
      </w:ins>
      <w:ins w:id="445" w:author="sarah" w:date="2011-04-05T22:41:00Z">
        <w:r>
          <w:t>accessed via the same page flow component</w:t>
        </w:r>
      </w:ins>
      <w:ins w:id="446" w:author="sarah" w:date="2011-04-05T22:42:00Z">
        <w:r>
          <w:t xml:space="preserve">:  /history/ via the </w:t>
        </w:r>
        <w:r w:rsidR="00DA1860" w:rsidRPr="00DA1860">
          <w:rPr>
            <w:rStyle w:val="SourceCodeChar"/>
            <w:rPrChange w:id="447" w:author="sarah" w:date="2011-04-05T22:42:00Z">
              <w:rPr>
                <w:color w:val="0000FF"/>
                <w:u w:val="single"/>
              </w:rPr>
            </w:rPrChange>
          </w:rPr>
          <w:t>&lt;span&gt;History&lt;/span&gt;</w:t>
        </w:r>
        <w:r>
          <w:t xml:space="preserve"> link.  This is correct because the History page has the same global navigation as the rest of the web application, and it </w:t>
        </w:r>
      </w:ins>
      <w:ins w:id="448" w:author="sarah" w:date="2011-04-05T22:44:00Z">
        <w:r w:rsidR="007F77A2">
          <w:t>contains</w:t>
        </w:r>
      </w:ins>
      <w:ins w:id="449" w:author="sarah" w:date="2011-04-05T22:42:00Z">
        <w:r>
          <w:t xml:space="preserve"> a link to itself.  The QMZ model finds this link and includes accessing the History page via a link on the History page as part of a test case.  This is part of ensuring test cases exist for each path through the web application.</w:t>
        </w:r>
      </w:ins>
    </w:p>
    <w:p w:rsidR="00000000" w:rsidRDefault="002F4B4B">
      <w:pPr>
        <w:jc w:val="both"/>
        <w:rPr>
          <w:ins w:id="450" w:author="sarah" w:date="2011-04-05T22:55:00Z"/>
        </w:rPr>
        <w:pPrChange w:id="451" w:author="sarah" w:date="2011-03-23T23:37:00Z">
          <w:pPr/>
        </w:pPrChange>
      </w:pPr>
    </w:p>
    <w:p w:rsidR="00000000" w:rsidRDefault="00AC4CD8">
      <w:pPr>
        <w:jc w:val="both"/>
        <w:rPr>
          <w:ins w:id="452" w:author="sarah" w:date="2011-04-05T22:41:00Z"/>
        </w:rPr>
        <w:pPrChange w:id="453" w:author="sarah" w:date="2011-03-23T23:37:00Z">
          <w:pPr/>
        </w:pPrChange>
      </w:pPr>
      <w:ins w:id="454" w:author="sarah" w:date="2011-04-05T22:55:00Z">
        <w:r>
          <w:t xml:space="preserve">Expected output of each test case is not determined by the QMZ tool, nor would it be possible for the tool to know what expected output should be.  "Expected output" for a web page encompasses many things, including the exact appearance </w:t>
        </w:r>
      </w:ins>
      <w:ins w:id="455" w:author="sarah" w:date="2011-04-05T22:57:00Z">
        <w:r>
          <w:t>and</w:t>
        </w:r>
      </w:ins>
      <w:ins w:id="456" w:author="sarah" w:date="2011-04-05T22:55:00Z">
        <w:r>
          <w:t xml:space="preserve"> performance of the web page</w:t>
        </w:r>
      </w:ins>
      <w:ins w:id="457" w:author="sarah" w:date="2011-04-05T22:57:00Z">
        <w:r>
          <w:t xml:space="preserve"> in different browsers under different conditions.  The same page can look very different when viewed in Microsoft Internet Explorer versus Mozilla Firefox, and it can perform differently based on the JavaScript engine in the web browser, plugins the user has enabled, and other settings the user has in </w:t>
        </w:r>
        <w:r>
          <w:lastRenderedPageBreak/>
          <w:t xml:space="preserve">the web browser.  </w:t>
        </w:r>
      </w:ins>
      <w:ins w:id="458" w:author="sarah" w:date="2011-04-05T22:58:00Z">
        <w:r>
          <w:t>The human tester is expected to know what content should be displayed on a given web page, and whether the page's appearance</w:t>
        </w:r>
      </w:ins>
      <w:ins w:id="459" w:author="sarah" w:date="2011-04-05T22:59:00Z">
        <w:r>
          <w:t xml:space="preserve"> and performance</w:t>
        </w:r>
      </w:ins>
      <w:ins w:id="460" w:author="sarah" w:date="2011-04-05T22:58:00Z">
        <w:r>
          <w:t xml:space="preserve"> in Internet Explorer, Firefox, or another web browser is correct.  </w:t>
        </w:r>
      </w:ins>
      <w:ins w:id="461" w:author="sarah" w:date="2011-04-05T22:59:00Z">
        <w:r>
          <w:t>It is possible the web page will not have the "correct" appearance or functionality in any browser</w:t>
        </w:r>
        <w:r w:rsidR="00825090">
          <w:t xml:space="preserve">, under any </w:t>
        </w:r>
      </w:ins>
      <w:ins w:id="462" w:author="sarah" w:date="2011-04-05T23:00:00Z">
        <w:r w:rsidR="00825090">
          <w:t>configuration.</w:t>
        </w:r>
      </w:ins>
    </w:p>
    <w:p w:rsidR="00000000" w:rsidRDefault="002F4B4B">
      <w:pPr>
        <w:jc w:val="both"/>
        <w:rPr>
          <w:ins w:id="463" w:author="sarah" w:date="2011-04-05T22:41:00Z"/>
        </w:rPr>
        <w:pPrChange w:id="464" w:author="sarah" w:date="2011-03-23T23:37:00Z">
          <w:pPr/>
        </w:pPrChange>
      </w:pPr>
    </w:p>
    <w:p w:rsidR="00DA1860" w:rsidRDefault="00BA4D6D" w:rsidP="00DA1860">
      <w:pPr>
        <w:jc w:val="both"/>
        <w:pPrChange w:id="465" w:author="sarah" w:date="2011-03-23T23:37:00Z">
          <w:pPr/>
        </w:pPrChange>
      </w:pPr>
      <w:r>
        <w:t>In total, 185 test paths were produced for this web site with 21 pages.  It is left to the user to determine which test paths to develop into full test cases (deciding input for forms encountered on the test path, which browsers to use, etc.).</w:t>
      </w:r>
      <w:r w:rsidR="006F700B">
        <w:t xml:space="preserve"> </w:t>
      </w:r>
    </w:p>
    <w:p w:rsidR="00B80375" w:rsidRDefault="00233414" w:rsidP="00AE50B8">
      <w:pPr>
        <w:pStyle w:val="Heading1"/>
        <w:rPr>
          <w:ins w:id="466" w:author="sarah" w:date="2011-03-27T21:28:00Z"/>
        </w:rPr>
      </w:pPr>
      <w:bookmarkStart w:id="467" w:name="_Toc290332940"/>
      <w:r>
        <w:t xml:space="preserve">3. </w:t>
      </w:r>
      <w:ins w:id="468" w:author="sarah" w:date="2011-03-23T21:52:00Z">
        <w:r w:rsidR="00B80375">
          <w:t>Requirements for the Atomic Section Model Tool</w:t>
        </w:r>
      </w:ins>
      <w:bookmarkEnd w:id="467"/>
    </w:p>
    <w:p w:rsidR="00DA1860" w:rsidRDefault="004A7DC0" w:rsidP="00DA1860">
      <w:pPr>
        <w:pStyle w:val="ListParagraph"/>
        <w:numPr>
          <w:ilvl w:val="0"/>
          <w:numId w:val="14"/>
        </w:numPr>
        <w:jc w:val="both"/>
        <w:rPr>
          <w:ins w:id="469" w:author="sarah" w:date="2011-03-27T21:28:00Z"/>
        </w:rPr>
        <w:pPrChange w:id="470" w:author="sarah" w:date="2011-03-28T01:05:00Z">
          <w:pPr>
            <w:pStyle w:val="Heading1"/>
          </w:pPr>
        </w:pPrChange>
      </w:pPr>
      <w:ins w:id="471" w:author="sarah" w:date="2011-03-27T21:28:00Z">
        <w:r>
          <w:t xml:space="preserve">The ASM tool shall produce as output a Component Interaction Model for each provided </w:t>
        </w:r>
      </w:ins>
      <w:ins w:id="472" w:author="sarah" w:date="2011-03-27T21:30:00Z">
        <w:r>
          <w:t>Ruby on Rails ERB view file</w:t>
        </w:r>
      </w:ins>
      <w:ins w:id="473" w:author="sarah" w:date="2011-03-27T21:28:00Z">
        <w:r>
          <w:t>.</w:t>
        </w:r>
      </w:ins>
    </w:p>
    <w:p w:rsidR="00DA1860" w:rsidRDefault="004A7DC0" w:rsidP="00DA1860">
      <w:pPr>
        <w:pStyle w:val="ListParagraph"/>
        <w:numPr>
          <w:ilvl w:val="0"/>
          <w:numId w:val="14"/>
        </w:numPr>
        <w:jc w:val="both"/>
        <w:rPr>
          <w:ins w:id="474" w:author="sarah" w:date="2011-03-27T21:30:00Z"/>
        </w:rPr>
        <w:pPrChange w:id="475" w:author="sarah" w:date="2011-03-28T01:05:00Z">
          <w:pPr>
            <w:pStyle w:val="Heading1"/>
          </w:pPr>
        </w:pPrChange>
      </w:pPr>
      <w:ins w:id="476" w:author="sarah" w:date="2011-03-27T21:30:00Z">
        <w:r>
          <w:t>The ASM tool shall accept as input one of the following:  the path to a single Ruby on Rails view file, or the path to the root directory of a Ruby on Rails web application.  The ASM tool shall also accept as input the URI to where the Ruby on Rails application will be hosted.</w:t>
        </w:r>
      </w:ins>
    </w:p>
    <w:p w:rsidR="00DA1860" w:rsidRDefault="00D75E4B" w:rsidP="00DA1860">
      <w:pPr>
        <w:pStyle w:val="ListParagraph"/>
        <w:numPr>
          <w:ilvl w:val="0"/>
          <w:numId w:val="14"/>
        </w:numPr>
        <w:jc w:val="both"/>
        <w:rPr>
          <w:ins w:id="477" w:author="sarah" w:date="2011-03-27T21:32:00Z"/>
        </w:rPr>
        <w:pPrChange w:id="478" w:author="sarah" w:date="2011-03-28T01:05:00Z">
          <w:pPr>
            <w:pStyle w:val="Heading1"/>
          </w:pPr>
        </w:pPrChange>
      </w:pPr>
      <w:ins w:id="479" w:author="sarah" w:date="2011-03-27T21:32:00Z">
        <w:r>
          <w:t>The ASM tool shall provide a command-line interface.</w:t>
        </w:r>
      </w:ins>
    </w:p>
    <w:p w:rsidR="00DA1860" w:rsidRDefault="00D75E4B" w:rsidP="00DA1860">
      <w:pPr>
        <w:pStyle w:val="ListParagraph"/>
        <w:numPr>
          <w:ilvl w:val="0"/>
          <w:numId w:val="14"/>
        </w:numPr>
        <w:jc w:val="both"/>
        <w:rPr>
          <w:ins w:id="480" w:author="sarah" w:date="2011-03-27T21:32:00Z"/>
        </w:rPr>
        <w:pPrChange w:id="481" w:author="sarah" w:date="2011-03-28T01:05:00Z">
          <w:pPr>
            <w:pStyle w:val="Heading1"/>
          </w:pPr>
        </w:pPrChange>
      </w:pPr>
      <w:ins w:id="482" w:author="sarah" w:date="2011-03-27T21:32:00Z">
        <w:r>
          <w:t>The ASM tool shall be able to parse an HTML ERB file.</w:t>
        </w:r>
      </w:ins>
    </w:p>
    <w:p w:rsidR="00DA1860" w:rsidRDefault="00D75E4B" w:rsidP="00DA1860">
      <w:pPr>
        <w:pStyle w:val="ListParagraph"/>
        <w:numPr>
          <w:ilvl w:val="0"/>
          <w:numId w:val="14"/>
        </w:numPr>
        <w:jc w:val="both"/>
        <w:rPr>
          <w:ins w:id="483" w:author="sarah" w:date="2011-03-27T21:36:00Z"/>
        </w:rPr>
        <w:pPrChange w:id="484" w:author="sarah" w:date="2011-03-28T01:05:00Z">
          <w:pPr>
            <w:pStyle w:val="Heading1"/>
          </w:pPr>
        </w:pPrChange>
      </w:pPr>
      <w:ins w:id="485" w:author="sarah" w:date="2011-03-27T21:32:00Z">
        <w:r>
          <w:t>The ASM tool shall correctly identify atomic sections within an HTML ERB file.</w:t>
        </w:r>
      </w:ins>
    </w:p>
    <w:p w:rsidR="00DA1860" w:rsidRDefault="00F10C91" w:rsidP="00DA1860">
      <w:pPr>
        <w:pStyle w:val="ListParagraph"/>
        <w:numPr>
          <w:ilvl w:val="0"/>
          <w:numId w:val="14"/>
        </w:numPr>
        <w:jc w:val="both"/>
        <w:rPr>
          <w:ins w:id="486" w:author="sarah" w:date="2011-03-27T21:37:00Z"/>
        </w:rPr>
        <w:pPrChange w:id="487" w:author="sarah" w:date="2011-03-28T01:05:00Z">
          <w:pPr>
            <w:pStyle w:val="Heading1"/>
          </w:pPr>
        </w:pPrChange>
      </w:pPr>
      <w:ins w:id="488" w:author="sarah" w:date="2011-03-27T21:36:00Z">
        <w:r>
          <w:t xml:space="preserve">The ASM tool shall construct a </w:t>
        </w:r>
      </w:ins>
      <w:ins w:id="489" w:author="sarah" w:date="2011-03-27T21:38:00Z">
        <w:r w:rsidR="00A470DB">
          <w:t xml:space="preserve">correct </w:t>
        </w:r>
      </w:ins>
      <w:ins w:id="490" w:author="sarah" w:date="2011-03-27T21:36:00Z">
        <w:r>
          <w:t>component expression for a given HTML ERB file, using its previously determined atomic sections.</w:t>
        </w:r>
      </w:ins>
    </w:p>
    <w:p w:rsidR="00DA1860" w:rsidRDefault="008F7C5F" w:rsidP="00DA1860">
      <w:pPr>
        <w:pStyle w:val="ListParagraph"/>
        <w:numPr>
          <w:ilvl w:val="0"/>
          <w:numId w:val="14"/>
        </w:numPr>
        <w:jc w:val="both"/>
        <w:rPr>
          <w:ins w:id="491" w:author="sarah" w:date="2011-03-27T21:38:00Z"/>
        </w:rPr>
        <w:pPrChange w:id="492" w:author="sarah" w:date="2011-03-28T01:05:00Z">
          <w:pPr>
            <w:pStyle w:val="Heading1"/>
          </w:pPr>
        </w:pPrChange>
      </w:pPr>
      <w:ins w:id="493" w:author="sarah" w:date="2011-03-27T21:37:00Z">
        <w:r>
          <w:t xml:space="preserve">The ASM tool shall correctly identify instances of selection, aggregation, iteration, and </w:t>
        </w:r>
        <w:r w:rsidR="004D1EBA">
          <w:t>sequence [</w:t>
        </w:r>
      </w:ins>
      <w:ins w:id="494" w:author="sarah" w:date="2011-03-27T21:38:00Z">
        <w:r w:rsidR="00DA1860">
          <w:fldChar w:fldCharType="begin"/>
        </w:r>
        <w:r w:rsidR="004D1EBA">
          <w:instrText xml:space="preserve"> NOTEREF _Ref160788354 \h </w:instrText>
        </w:r>
      </w:ins>
      <w:r w:rsidR="00034879">
        <w:instrText xml:space="preserve"> \* MERGEFORMAT </w:instrText>
      </w:r>
      <w:r w:rsidR="00DA1860">
        <w:fldChar w:fldCharType="separate"/>
      </w:r>
      <w:ins w:id="495" w:author="sarah" w:date="2011-04-12T00:53:00Z">
        <w:r w:rsidR="00DA095F">
          <w:t>6</w:t>
        </w:r>
      </w:ins>
      <w:ins w:id="496" w:author="sarah" w:date="2011-03-27T21:38:00Z">
        <w:r w:rsidR="00DA1860">
          <w:fldChar w:fldCharType="end"/>
        </w:r>
      </w:ins>
      <w:ins w:id="497" w:author="sarah" w:date="2011-03-27T21:37:00Z">
        <w:r w:rsidR="004D1EBA">
          <w:t>] with an HTML ERB file.</w:t>
        </w:r>
      </w:ins>
    </w:p>
    <w:p w:rsidR="00DA1860" w:rsidRDefault="0023228A" w:rsidP="00DA1860">
      <w:pPr>
        <w:pStyle w:val="ListParagraph"/>
        <w:numPr>
          <w:ilvl w:val="0"/>
          <w:numId w:val="14"/>
        </w:numPr>
        <w:jc w:val="both"/>
        <w:rPr>
          <w:ins w:id="498" w:author="sarah" w:date="2011-03-27T22:38:00Z"/>
        </w:rPr>
        <w:pPrChange w:id="499" w:author="sarah" w:date="2011-03-28T01:05:00Z">
          <w:pPr>
            <w:pStyle w:val="Heading1"/>
          </w:pPr>
        </w:pPrChange>
      </w:pPr>
      <w:del w:id="500" w:author="sarah" w:date="2011-04-05T23:01:00Z">
        <w:r w:rsidDel="00EB14A3">
          <w:rPr>
            <w:rStyle w:val="CommentReference"/>
          </w:rPr>
          <w:commentReference w:id="501"/>
        </w:r>
        <w:r w:rsidDel="00EB14A3">
          <w:rPr>
            <w:rStyle w:val="CommentReference"/>
          </w:rPr>
          <w:commentReference w:id="502"/>
        </w:r>
        <w:r w:rsidDel="00EB14A3">
          <w:rPr>
            <w:rStyle w:val="CommentReference"/>
          </w:rPr>
          <w:commentReference w:id="503"/>
        </w:r>
      </w:del>
      <w:ins w:id="504" w:author="sarah" w:date="2011-03-27T21:55:00Z">
        <w:r w:rsidR="00695AC7">
          <w:t xml:space="preserve">The ASM tool shall correctly identify </w:t>
        </w:r>
        <w:r w:rsidR="00DA1860" w:rsidRPr="00DA1860">
          <w:rPr>
            <w:rStyle w:val="SourceCodeChar"/>
            <w:rPrChange w:id="505" w:author="sarah" w:date="2011-03-27T21:55:00Z">
              <w:rPr>
                <w:color w:val="0000FF"/>
                <w:u w:val="single"/>
              </w:rPr>
            </w:rPrChange>
          </w:rPr>
          <w:t>if</w:t>
        </w:r>
        <w:r w:rsidR="00695AC7">
          <w:t xml:space="preserve">, </w:t>
        </w:r>
        <w:r w:rsidR="00DA1860" w:rsidRPr="00DA1860">
          <w:rPr>
            <w:rStyle w:val="SourceCodeChar"/>
            <w:rPrChange w:id="506" w:author="sarah" w:date="2011-03-27T21:55:00Z">
              <w:rPr>
                <w:color w:val="0000FF"/>
                <w:u w:val="single"/>
              </w:rPr>
            </w:rPrChange>
          </w:rPr>
          <w:t>elsif</w:t>
        </w:r>
        <w:r w:rsidR="00695AC7">
          <w:t xml:space="preserve">, </w:t>
        </w:r>
        <w:r w:rsidR="00DA1860" w:rsidRPr="00DA1860">
          <w:rPr>
            <w:rStyle w:val="SourceCodeChar"/>
            <w:rPrChange w:id="507" w:author="sarah" w:date="2011-03-27T21:55:00Z">
              <w:rPr>
                <w:color w:val="0000FF"/>
                <w:u w:val="single"/>
              </w:rPr>
            </w:rPrChange>
          </w:rPr>
          <w:t>else</w:t>
        </w:r>
        <w:r w:rsidR="00695AC7">
          <w:t xml:space="preserve">, </w:t>
        </w:r>
        <w:r w:rsidR="00DA1860" w:rsidRPr="00DA1860">
          <w:rPr>
            <w:rStyle w:val="SourceCodeChar"/>
            <w:rPrChange w:id="508" w:author="sarah" w:date="2011-03-27T21:55:00Z">
              <w:rPr>
                <w:color w:val="0000FF"/>
                <w:u w:val="single"/>
              </w:rPr>
            </w:rPrChange>
          </w:rPr>
          <w:t>unless</w:t>
        </w:r>
        <w:r w:rsidR="00695AC7">
          <w:t xml:space="preserve">, </w:t>
        </w:r>
        <w:r w:rsidR="00DA1860" w:rsidRPr="00DA1860">
          <w:rPr>
            <w:rStyle w:val="SourceCodeChar"/>
            <w:rPrChange w:id="509" w:author="sarah" w:date="2011-03-27T21:56:00Z">
              <w:rPr>
                <w:color w:val="0000FF"/>
                <w:u w:val="single"/>
              </w:rPr>
            </w:rPrChange>
          </w:rPr>
          <w:t>case</w:t>
        </w:r>
        <w:r w:rsidR="00695AC7">
          <w:t xml:space="preserve">, and </w:t>
        </w:r>
        <w:r w:rsidR="00DA1860" w:rsidRPr="00DA1860">
          <w:rPr>
            <w:rStyle w:val="SourceCodeChar"/>
            <w:rPrChange w:id="510" w:author="sarah" w:date="2011-03-27T21:56:00Z">
              <w:rPr>
                <w:color w:val="0000FF"/>
                <w:u w:val="single"/>
              </w:rPr>
            </w:rPrChange>
          </w:rPr>
          <w:t>when</w:t>
        </w:r>
        <w:r w:rsidR="00695AC7">
          <w:t xml:space="preserve"> branches in valid Ruby code</w:t>
        </w:r>
      </w:ins>
      <w:ins w:id="511" w:author="sarah" w:date="2011-03-27T21:56:00Z">
        <w:r w:rsidR="00695AC7">
          <w:t>, including the ERB content contained within those branches.</w:t>
        </w:r>
      </w:ins>
    </w:p>
    <w:p w:rsidR="00DA1860" w:rsidRDefault="00072637" w:rsidP="00DA1860">
      <w:pPr>
        <w:pStyle w:val="ListParagraph"/>
        <w:numPr>
          <w:ilvl w:val="0"/>
          <w:numId w:val="14"/>
        </w:numPr>
        <w:jc w:val="both"/>
        <w:rPr>
          <w:ins w:id="512" w:author="sarah" w:date="2011-03-27T21:56:00Z"/>
        </w:rPr>
        <w:pPrChange w:id="513" w:author="sarah" w:date="2011-03-28T01:05:00Z">
          <w:pPr>
            <w:pStyle w:val="Heading1"/>
          </w:pPr>
        </w:pPrChange>
      </w:pPr>
      <w:ins w:id="514" w:author="sarah" w:date="2011-03-27T22:38:00Z">
        <w:r>
          <w:t>The ASM tool shall correctly identify nested branches in valid Ruby code.</w:t>
        </w:r>
      </w:ins>
    </w:p>
    <w:p w:rsidR="00DA1860" w:rsidRDefault="00695AC7" w:rsidP="00DA1860">
      <w:pPr>
        <w:pStyle w:val="ListParagraph"/>
        <w:numPr>
          <w:ilvl w:val="0"/>
          <w:numId w:val="14"/>
        </w:numPr>
        <w:jc w:val="both"/>
        <w:rPr>
          <w:ins w:id="515" w:author="sarah" w:date="2011-03-27T21:57:00Z"/>
        </w:rPr>
        <w:pPrChange w:id="516" w:author="sarah" w:date="2011-03-28T01:05:00Z">
          <w:pPr>
            <w:pStyle w:val="Heading1"/>
          </w:pPr>
        </w:pPrChange>
      </w:pPr>
      <w:ins w:id="517" w:author="sarah" w:date="2011-03-27T21:56:00Z">
        <w:r>
          <w:t>The ASM tool shall be able to parse valid Ruby code.</w:t>
        </w:r>
      </w:ins>
    </w:p>
    <w:p w:rsidR="00DA1860" w:rsidRDefault="00695AC7" w:rsidP="00DA1860">
      <w:pPr>
        <w:pStyle w:val="ListParagraph"/>
        <w:numPr>
          <w:ilvl w:val="0"/>
          <w:numId w:val="14"/>
        </w:numPr>
        <w:jc w:val="both"/>
        <w:rPr>
          <w:ins w:id="518" w:author="sarah" w:date="2011-03-27T21:57:00Z"/>
        </w:rPr>
        <w:pPrChange w:id="519" w:author="sarah" w:date="2011-03-28T01:05:00Z">
          <w:pPr>
            <w:pStyle w:val="Heading1"/>
          </w:pPr>
        </w:pPrChange>
      </w:pPr>
      <w:ins w:id="520" w:author="sarah" w:date="2011-03-27T21:57:00Z">
        <w:r>
          <w:t xml:space="preserve">The ASM tool shall identify hyperlink </w:t>
        </w:r>
        <w:r w:rsidR="006C06FC">
          <w:t xml:space="preserve">and form transitions within </w:t>
        </w:r>
        <w:r>
          <w:t>HTML</w:t>
        </w:r>
      </w:ins>
      <w:ins w:id="521" w:author="sarah" w:date="2011-03-27T22:03:00Z">
        <w:r w:rsidR="00D16C5F">
          <w:t xml:space="preserve"> when an </w:t>
        </w:r>
        <w:r w:rsidR="00DA1860" w:rsidRPr="00DA1860">
          <w:rPr>
            <w:rStyle w:val="SourceCodeChar"/>
            <w:rPrChange w:id="522" w:author="sarah" w:date="2011-03-27T22:03:00Z">
              <w:rPr>
                <w:color w:val="0000FF"/>
                <w:u w:val="single"/>
              </w:rPr>
            </w:rPrChange>
          </w:rPr>
          <w:t>a</w:t>
        </w:r>
        <w:r w:rsidR="00D16C5F">
          <w:t xml:space="preserve"> tag or </w:t>
        </w:r>
        <w:r w:rsidR="00DA1860" w:rsidRPr="00DA1860">
          <w:rPr>
            <w:rStyle w:val="SourceCodeChar"/>
            <w:rPrChange w:id="523" w:author="sarah" w:date="2011-03-27T22:03:00Z">
              <w:rPr>
                <w:color w:val="0000FF"/>
                <w:u w:val="single"/>
              </w:rPr>
            </w:rPrChange>
          </w:rPr>
          <w:t>form</w:t>
        </w:r>
        <w:r w:rsidR="00D16C5F">
          <w:t xml:space="preserve"> tag is encountered</w:t>
        </w:r>
      </w:ins>
      <w:ins w:id="524" w:author="sarah" w:date="2011-03-27T21:57:00Z">
        <w:r>
          <w:t>.</w:t>
        </w:r>
      </w:ins>
    </w:p>
    <w:p w:rsidR="00DA1860" w:rsidRDefault="00695AC7" w:rsidP="00DA1860">
      <w:pPr>
        <w:pStyle w:val="ListParagraph"/>
        <w:numPr>
          <w:ilvl w:val="0"/>
          <w:numId w:val="14"/>
        </w:numPr>
        <w:jc w:val="both"/>
        <w:rPr>
          <w:ins w:id="525" w:author="sarah" w:date="2011-03-27T22:02:00Z"/>
        </w:rPr>
        <w:pPrChange w:id="526" w:author="sarah" w:date="2011-03-28T01:05:00Z">
          <w:pPr>
            <w:pStyle w:val="Heading1"/>
          </w:pPr>
        </w:pPrChange>
      </w:pPr>
      <w:ins w:id="527" w:author="sarah" w:date="2011-03-27T21:57:00Z">
        <w:r>
          <w:t>The ASM tool shall identify</w:t>
        </w:r>
      </w:ins>
      <w:ins w:id="528" w:author="sarah" w:date="2011-03-27T22:53:00Z">
        <w:r w:rsidR="00D22CA0">
          <w:t xml:space="preserve"> a</w:t>
        </w:r>
      </w:ins>
      <w:ins w:id="529" w:author="sarah" w:date="2011-03-27T21:57:00Z">
        <w:r w:rsidR="00D22CA0">
          <w:t xml:space="preserve"> form transition</w:t>
        </w:r>
        <w:r>
          <w:t xml:space="preserve"> </w:t>
        </w:r>
      </w:ins>
      <w:ins w:id="530" w:author="sarah" w:date="2011-03-27T22:53:00Z">
        <w:r w:rsidR="00D22CA0">
          <w:t>in an</w:t>
        </w:r>
      </w:ins>
      <w:ins w:id="531" w:author="sarah" w:date="2011-03-27T21:57:00Z">
        <w:r>
          <w:t xml:space="preserve"> ERB tag </w:t>
        </w:r>
      </w:ins>
      <w:ins w:id="532" w:author="sarah" w:date="2011-03-27T22:01:00Z">
        <w:r w:rsidR="00353E4D">
          <w:t xml:space="preserve">when a call to one of the following Rails methods is encountered:  </w:t>
        </w:r>
      </w:ins>
      <w:ins w:id="533" w:author="sarah" w:date="2011-03-27T22:02:00Z">
        <w:r w:rsidR="00DA1860" w:rsidRPr="00DA1860">
          <w:rPr>
            <w:rStyle w:val="SourceCodeChar"/>
            <w:rPrChange w:id="534" w:author="sarah" w:date="2011-03-27T22:02:00Z">
              <w:rPr>
                <w:color w:val="0000FF"/>
                <w:u w:val="single"/>
              </w:rPr>
            </w:rPrChange>
          </w:rPr>
          <w:t>form_tag</w:t>
        </w:r>
        <w:r w:rsidR="00D8236E">
          <w:t xml:space="preserve">, </w:t>
        </w:r>
        <w:r w:rsidR="00DA1860" w:rsidRPr="00DA1860">
          <w:rPr>
            <w:rStyle w:val="SourceCodeChar"/>
            <w:rPrChange w:id="535" w:author="sarah" w:date="2011-03-27T22:02:00Z">
              <w:rPr>
                <w:color w:val="0000FF"/>
                <w:u w:val="single"/>
              </w:rPr>
            </w:rPrChange>
          </w:rPr>
          <w:t>form_remote_tag</w:t>
        </w:r>
        <w:r w:rsidR="00D8236E">
          <w:t xml:space="preserve">, </w:t>
        </w:r>
        <w:r w:rsidR="00DA1860" w:rsidRPr="00DA1860">
          <w:rPr>
            <w:rStyle w:val="SourceCodeChar"/>
            <w:rPrChange w:id="536" w:author="sarah" w:date="2011-03-27T22:02:00Z">
              <w:rPr>
                <w:color w:val="0000FF"/>
                <w:u w:val="single"/>
              </w:rPr>
            </w:rPrChange>
          </w:rPr>
          <w:t>form_for</w:t>
        </w:r>
        <w:r w:rsidR="00D8236E">
          <w:t xml:space="preserve">, </w:t>
        </w:r>
        <w:r w:rsidR="00DA1860" w:rsidRPr="00DA1860">
          <w:rPr>
            <w:rStyle w:val="SourceCodeChar"/>
            <w:rPrChange w:id="537" w:author="sarah" w:date="2011-03-27T22:02:00Z">
              <w:rPr>
                <w:color w:val="0000FF"/>
                <w:u w:val="single"/>
              </w:rPr>
            </w:rPrChange>
          </w:rPr>
          <w:t>remote_form_for</w:t>
        </w:r>
        <w:r w:rsidR="00D8236E">
          <w:t xml:space="preserve">, </w:t>
        </w:r>
        <w:r w:rsidR="00DA1860" w:rsidRPr="00DA1860">
          <w:rPr>
            <w:rStyle w:val="SourceCodeChar"/>
            <w:rPrChange w:id="538" w:author="sarah" w:date="2011-03-27T22:02:00Z">
              <w:rPr>
                <w:color w:val="0000FF"/>
                <w:u w:val="single"/>
              </w:rPr>
            </w:rPrChange>
          </w:rPr>
          <w:t>form_remote_for</w:t>
        </w:r>
      </w:ins>
      <w:ins w:id="539" w:author="sarah" w:date="2011-03-27T21:57:00Z">
        <w:r>
          <w:t>.</w:t>
        </w:r>
      </w:ins>
    </w:p>
    <w:p w:rsidR="00DA1860" w:rsidRDefault="00BF24AF" w:rsidP="00DA1860">
      <w:pPr>
        <w:pStyle w:val="ListParagraph"/>
        <w:numPr>
          <w:ilvl w:val="0"/>
          <w:numId w:val="14"/>
        </w:numPr>
        <w:jc w:val="both"/>
        <w:rPr>
          <w:ins w:id="540" w:author="sarah" w:date="2011-03-27T21:59:00Z"/>
        </w:rPr>
        <w:pPrChange w:id="541" w:author="sarah" w:date="2011-03-28T01:05:00Z">
          <w:pPr>
            <w:pStyle w:val="Heading1"/>
          </w:pPr>
        </w:pPrChange>
      </w:pPr>
      <w:ins w:id="542" w:author="sarah" w:date="2011-03-27T22:02:00Z">
        <w:r>
          <w:t>The ASM tool shall identify</w:t>
        </w:r>
      </w:ins>
      <w:ins w:id="543" w:author="sarah" w:date="2011-03-27T22:54:00Z">
        <w:r w:rsidR="00B61442">
          <w:t xml:space="preserve"> a</w:t>
        </w:r>
      </w:ins>
      <w:ins w:id="544" w:author="sarah" w:date="2011-03-27T22:02:00Z">
        <w:r w:rsidR="00B61442">
          <w:t xml:space="preserve"> redirect transition</w:t>
        </w:r>
        <w:r>
          <w:t xml:space="preserve"> </w:t>
        </w:r>
      </w:ins>
      <w:ins w:id="545" w:author="sarah" w:date="2011-03-27T22:54:00Z">
        <w:r w:rsidR="00B61442">
          <w:t>in an</w:t>
        </w:r>
      </w:ins>
      <w:ins w:id="546" w:author="sarah" w:date="2011-03-27T22:02:00Z">
        <w:r>
          <w:t xml:space="preserve"> ERB tag when a call to one of the following Rails methods is encountered:  </w:t>
        </w:r>
        <w:r w:rsidR="00DA1860" w:rsidRPr="00DA1860">
          <w:rPr>
            <w:rStyle w:val="SourceCodeChar"/>
            <w:rPrChange w:id="547" w:author="sarah" w:date="2011-03-27T22:03:00Z">
              <w:rPr>
                <w:color w:val="0000FF"/>
                <w:u w:val="single"/>
              </w:rPr>
            </w:rPrChange>
          </w:rPr>
          <w:t>redirect_to</w:t>
        </w:r>
        <w:r>
          <w:t xml:space="preserve">, </w:t>
        </w:r>
        <w:r w:rsidR="00DA1860" w:rsidRPr="00DA1860">
          <w:rPr>
            <w:rStyle w:val="SourceCodeChar"/>
            <w:rPrChange w:id="548" w:author="sarah" w:date="2011-03-27T22:03:00Z">
              <w:rPr>
                <w:color w:val="0000FF"/>
                <w:u w:val="single"/>
              </w:rPr>
            </w:rPrChange>
          </w:rPr>
          <w:t>redirect_to_full_url</w:t>
        </w:r>
        <w:r>
          <w:t>.</w:t>
        </w:r>
      </w:ins>
    </w:p>
    <w:p w:rsidR="00DA1860" w:rsidRDefault="006C06FC" w:rsidP="00DA1860">
      <w:pPr>
        <w:pStyle w:val="ListParagraph"/>
        <w:numPr>
          <w:ilvl w:val="0"/>
          <w:numId w:val="14"/>
        </w:numPr>
        <w:jc w:val="both"/>
        <w:rPr>
          <w:ins w:id="549" w:author="sarah" w:date="2011-03-27T22:50:00Z"/>
        </w:rPr>
        <w:pPrChange w:id="550" w:author="sarah" w:date="2011-03-28T01:05:00Z">
          <w:pPr>
            <w:pStyle w:val="Heading1"/>
          </w:pPr>
        </w:pPrChange>
      </w:pPr>
      <w:ins w:id="551" w:author="sarah" w:date="2011-03-27T21:59:00Z">
        <w:r>
          <w:t xml:space="preserve">The ASM tool shall identify </w:t>
        </w:r>
      </w:ins>
      <w:ins w:id="552" w:author="sarah" w:date="2011-03-27T22:54:00Z">
        <w:r w:rsidR="00EE2191">
          <w:t xml:space="preserve">a </w:t>
        </w:r>
      </w:ins>
      <w:ins w:id="553" w:author="sarah" w:date="2011-03-27T21:59:00Z">
        <w:r>
          <w:t>hyperlink</w:t>
        </w:r>
      </w:ins>
      <w:ins w:id="554" w:author="sarah" w:date="2011-03-27T22:01:00Z">
        <w:r w:rsidR="00353E4D">
          <w:t xml:space="preserve"> transition</w:t>
        </w:r>
      </w:ins>
      <w:ins w:id="555" w:author="sarah" w:date="2011-03-27T21:59:00Z">
        <w:r>
          <w:t xml:space="preserve"> </w:t>
        </w:r>
      </w:ins>
      <w:ins w:id="556" w:author="sarah" w:date="2011-03-27T22:53:00Z">
        <w:r w:rsidR="00BE30B5">
          <w:t>in an</w:t>
        </w:r>
      </w:ins>
      <w:ins w:id="557" w:author="sarah" w:date="2011-03-27T21:59:00Z">
        <w:r>
          <w:t xml:space="preserve"> ERB output tag </w:t>
        </w:r>
      </w:ins>
      <w:ins w:id="558" w:author="sarah" w:date="2011-03-27T22:00:00Z">
        <w:r w:rsidR="00891126">
          <w:t xml:space="preserve">when a call to one of the following Rails methods is encountered:  </w:t>
        </w:r>
        <w:r w:rsidR="00DA1860" w:rsidRPr="00DA1860">
          <w:rPr>
            <w:rStyle w:val="SourceCodeChar"/>
            <w:rPrChange w:id="559" w:author="sarah" w:date="2011-03-27T22:00:00Z">
              <w:rPr>
                <w:color w:val="0000FF"/>
                <w:u w:val="single"/>
              </w:rPr>
            </w:rPrChange>
          </w:rPr>
          <w:t>link_to</w:t>
        </w:r>
        <w:r w:rsidR="00DA1860" w:rsidRPr="00DA1860">
          <w:rPr>
            <w:rPrChange w:id="560" w:author="sarah" w:date="2011-03-27T22:01:00Z">
              <w:rPr>
                <w:color w:val="0000FF"/>
                <w:u w:val="single"/>
              </w:rPr>
            </w:rPrChange>
          </w:rPr>
          <w:t xml:space="preserve">, </w:t>
        </w:r>
        <w:r w:rsidR="00DA1860" w:rsidRPr="00DA1860">
          <w:rPr>
            <w:rStyle w:val="SourceCodeChar"/>
            <w:rPrChange w:id="561" w:author="sarah" w:date="2011-03-27T22:00:00Z">
              <w:rPr>
                <w:color w:val="0000FF"/>
                <w:u w:val="single"/>
              </w:rPr>
            </w:rPrChange>
          </w:rPr>
          <w:t>link_to_remote</w:t>
        </w:r>
        <w:r w:rsidR="00DA1860" w:rsidRPr="00DA1860">
          <w:rPr>
            <w:rPrChange w:id="562" w:author="sarah" w:date="2011-03-27T22:01:00Z">
              <w:rPr>
                <w:color w:val="0000FF"/>
                <w:u w:val="single"/>
              </w:rPr>
            </w:rPrChange>
          </w:rPr>
          <w:t xml:space="preserve">, </w:t>
        </w:r>
        <w:r w:rsidR="00DA1860" w:rsidRPr="00DA1860">
          <w:rPr>
            <w:rStyle w:val="SourceCodeChar"/>
            <w:rPrChange w:id="563" w:author="sarah" w:date="2011-03-27T22:00:00Z">
              <w:rPr>
                <w:color w:val="0000FF"/>
                <w:u w:val="single"/>
              </w:rPr>
            </w:rPrChange>
          </w:rPr>
          <w:t>link_to_unless_current</w:t>
        </w:r>
        <w:r w:rsidR="00DA1860" w:rsidRPr="00DA1860">
          <w:rPr>
            <w:rPrChange w:id="564" w:author="sarah" w:date="2011-03-27T22:01:00Z">
              <w:rPr>
                <w:color w:val="0000FF"/>
                <w:u w:val="single"/>
              </w:rPr>
            </w:rPrChange>
          </w:rPr>
          <w:t xml:space="preserve">, </w:t>
        </w:r>
        <w:r w:rsidR="00DA1860" w:rsidRPr="00DA1860">
          <w:rPr>
            <w:rStyle w:val="SourceCodeChar"/>
            <w:rPrChange w:id="565" w:author="sarah" w:date="2011-03-27T22:00:00Z">
              <w:rPr>
                <w:color w:val="0000FF"/>
                <w:u w:val="single"/>
              </w:rPr>
            </w:rPrChange>
          </w:rPr>
          <w:t>link_to_unless</w:t>
        </w:r>
        <w:r w:rsidR="00DA1860" w:rsidRPr="00DA1860">
          <w:rPr>
            <w:rPrChange w:id="566" w:author="sarah" w:date="2011-03-27T22:01:00Z">
              <w:rPr>
                <w:color w:val="0000FF"/>
                <w:u w:val="single"/>
              </w:rPr>
            </w:rPrChange>
          </w:rPr>
          <w:t xml:space="preserve">, </w:t>
        </w:r>
        <w:r w:rsidR="00DA1860" w:rsidRPr="00DA1860">
          <w:rPr>
            <w:rStyle w:val="SourceCodeChar"/>
            <w:rPrChange w:id="567" w:author="sarah" w:date="2011-03-27T22:00:00Z">
              <w:rPr>
                <w:color w:val="0000FF"/>
                <w:u w:val="single"/>
              </w:rPr>
            </w:rPrChange>
          </w:rPr>
          <w:t>link_to_if</w:t>
        </w:r>
        <w:r w:rsidR="00DA1860" w:rsidRPr="00DA1860">
          <w:rPr>
            <w:rPrChange w:id="568" w:author="sarah" w:date="2011-03-27T22:01:00Z">
              <w:rPr>
                <w:color w:val="0000FF"/>
                <w:u w:val="single"/>
              </w:rPr>
            </w:rPrChange>
          </w:rPr>
          <w:t xml:space="preserve">, </w:t>
        </w:r>
        <w:r w:rsidR="00DA1860" w:rsidRPr="00DA1860">
          <w:rPr>
            <w:rStyle w:val="SourceCodeChar"/>
            <w:rPrChange w:id="569" w:author="sarah" w:date="2011-03-27T22:00:00Z">
              <w:rPr>
                <w:color w:val="0000FF"/>
                <w:u w:val="single"/>
              </w:rPr>
            </w:rPrChange>
          </w:rPr>
          <w:t>link_to_function</w:t>
        </w:r>
        <w:r w:rsidR="00DA1860" w:rsidRPr="00DA1860">
          <w:rPr>
            <w:rPrChange w:id="570" w:author="sarah" w:date="2011-03-27T22:01:00Z">
              <w:rPr>
                <w:color w:val="0000FF"/>
                <w:u w:val="single"/>
              </w:rPr>
            </w:rPrChange>
          </w:rPr>
          <w:t>.</w:t>
        </w:r>
      </w:ins>
    </w:p>
    <w:p w:rsidR="00DA1860" w:rsidRDefault="0038545A" w:rsidP="00DA1860">
      <w:pPr>
        <w:pStyle w:val="ListParagraph"/>
        <w:numPr>
          <w:ilvl w:val="0"/>
          <w:numId w:val="14"/>
        </w:numPr>
        <w:jc w:val="both"/>
        <w:rPr>
          <w:ins w:id="571" w:author="sarah" w:date="2011-03-27T22:52:00Z"/>
        </w:rPr>
        <w:pPrChange w:id="572" w:author="sarah" w:date="2011-03-28T01:05:00Z">
          <w:pPr>
            <w:pStyle w:val="Heading1"/>
          </w:pPr>
        </w:pPrChange>
      </w:pPr>
      <w:ins w:id="573" w:author="sarah" w:date="2011-03-27T22:50:00Z">
        <w:r>
          <w:lastRenderedPageBreak/>
          <w:t xml:space="preserve">The ASM tool shall identify iteration </w:t>
        </w:r>
      </w:ins>
      <w:ins w:id="574" w:author="sarah" w:date="2011-03-27T22:53:00Z">
        <w:r w:rsidR="00BE30B5">
          <w:t>in an</w:t>
        </w:r>
      </w:ins>
      <w:ins w:id="575" w:author="sarah" w:date="2011-03-27T22:50:00Z">
        <w:r>
          <w:t xml:space="preserve"> ERB tag when a call to one of the following methods is encountered:  </w:t>
        </w:r>
        <w:r w:rsidR="00DA1860" w:rsidRPr="00DA1860">
          <w:rPr>
            <w:rStyle w:val="SourceCodeChar"/>
            <w:rPrChange w:id="576" w:author="sarah" w:date="2011-03-27T22:50:00Z">
              <w:rPr>
                <w:color w:val="0000FF"/>
                <w:u w:val="single"/>
              </w:rPr>
            </w:rPrChange>
          </w:rPr>
          <w:t>each</w:t>
        </w:r>
        <w:r>
          <w:t xml:space="preserve">, </w:t>
        </w:r>
        <w:r w:rsidR="00DA1860" w:rsidRPr="00DA1860">
          <w:rPr>
            <w:rStyle w:val="SourceCodeChar"/>
            <w:rPrChange w:id="577" w:author="sarah" w:date="2011-03-27T22:50:00Z">
              <w:rPr>
                <w:color w:val="0000FF"/>
                <w:u w:val="single"/>
              </w:rPr>
            </w:rPrChange>
          </w:rPr>
          <w:t>each_with_index</w:t>
        </w:r>
        <w:r>
          <w:t xml:space="preserve">, </w:t>
        </w:r>
        <w:r w:rsidR="00DA1860" w:rsidRPr="00DA1860">
          <w:rPr>
            <w:rStyle w:val="SourceCodeChar"/>
            <w:rPrChange w:id="578" w:author="sarah" w:date="2011-03-27T22:50:00Z">
              <w:rPr>
                <w:color w:val="0000FF"/>
                <w:u w:val="single"/>
              </w:rPr>
            </w:rPrChange>
          </w:rPr>
          <w:t>each_cons</w:t>
        </w:r>
        <w:r>
          <w:t xml:space="preserve">, </w:t>
        </w:r>
        <w:r w:rsidR="00DA1860" w:rsidRPr="00DA1860">
          <w:rPr>
            <w:rStyle w:val="SourceCodeChar"/>
            <w:rPrChange w:id="579" w:author="sarah" w:date="2011-03-27T22:50:00Z">
              <w:rPr>
                <w:color w:val="0000FF"/>
                <w:u w:val="single"/>
              </w:rPr>
            </w:rPrChange>
          </w:rPr>
          <w:t>each_entry</w:t>
        </w:r>
        <w:r>
          <w:t xml:space="preserve">, </w:t>
        </w:r>
        <w:r w:rsidR="00DA1860" w:rsidRPr="00DA1860">
          <w:rPr>
            <w:rStyle w:val="SourceCodeChar"/>
            <w:rPrChange w:id="580" w:author="sarah" w:date="2011-03-27T22:50:00Z">
              <w:rPr>
                <w:color w:val="0000FF"/>
                <w:u w:val="single"/>
              </w:rPr>
            </w:rPrChange>
          </w:rPr>
          <w:t>each_slice</w:t>
        </w:r>
        <w:r>
          <w:t xml:space="preserve">, </w:t>
        </w:r>
        <w:r w:rsidR="00DA1860" w:rsidRPr="00DA1860">
          <w:rPr>
            <w:rStyle w:val="SourceCodeChar"/>
            <w:rPrChange w:id="581" w:author="sarah" w:date="2011-03-27T22:51:00Z">
              <w:rPr>
                <w:color w:val="0000FF"/>
                <w:u w:val="single"/>
              </w:rPr>
            </w:rPrChange>
          </w:rPr>
          <w:t>each_with_object</w:t>
        </w:r>
        <w:r>
          <w:t xml:space="preserve">, </w:t>
        </w:r>
        <w:r w:rsidR="00DA1860" w:rsidRPr="00DA1860">
          <w:rPr>
            <w:rStyle w:val="SourceCodeChar"/>
            <w:rPrChange w:id="582" w:author="sarah" w:date="2011-03-27T22:51:00Z">
              <w:rPr>
                <w:color w:val="0000FF"/>
                <w:u w:val="single"/>
              </w:rPr>
            </w:rPrChange>
          </w:rPr>
          <w:t>upto</w:t>
        </w:r>
        <w:r>
          <w:t xml:space="preserve">, </w:t>
        </w:r>
        <w:r w:rsidR="00DA1860" w:rsidRPr="00DA1860">
          <w:rPr>
            <w:rStyle w:val="SourceCodeChar"/>
            <w:rPrChange w:id="583" w:author="sarah" w:date="2011-03-27T22:51:00Z">
              <w:rPr>
                <w:color w:val="0000FF"/>
                <w:u w:val="single"/>
              </w:rPr>
            </w:rPrChange>
          </w:rPr>
          <w:t>downto</w:t>
        </w:r>
        <w:r>
          <w:t xml:space="preserve">, </w:t>
        </w:r>
        <w:r w:rsidR="00DA1860" w:rsidRPr="00DA1860">
          <w:rPr>
            <w:rStyle w:val="SourceCodeChar"/>
            <w:rPrChange w:id="584" w:author="sarah" w:date="2011-03-27T22:51:00Z">
              <w:rPr>
                <w:color w:val="0000FF"/>
                <w:u w:val="single"/>
              </w:rPr>
            </w:rPrChange>
          </w:rPr>
          <w:t>times</w:t>
        </w:r>
        <w:r>
          <w:t>.</w:t>
        </w:r>
      </w:ins>
    </w:p>
    <w:p w:rsidR="00DA1860" w:rsidRDefault="00BE30B5" w:rsidP="00DA1860">
      <w:pPr>
        <w:pStyle w:val="ListParagraph"/>
        <w:numPr>
          <w:ilvl w:val="0"/>
          <w:numId w:val="14"/>
        </w:numPr>
        <w:jc w:val="both"/>
        <w:rPr>
          <w:ins w:id="585" w:author="sarah" w:date="2011-03-27T22:52:00Z"/>
        </w:rPr>
        <w:pPrChange w:id="586" w:author="sarah" w:date="2011-03-28T01:05:00Z">
          <w:pPr>
            <w:pStyle w:val="Heading1"/>
          </w:pPr>
        </w:pPrChange>
      </w:pPr>
      <w:ins w:id="587" w:author="sarah" w:date="2011-03-27T22:52:00Z">
        <w:r>
          <w:t xml:space="preserve">The ASM tool shall identify iteration </w:t>
        </w:r>
      </w:ins>
      <w:ins w:id="588" w:author="sarah" w:date="2011-03-27T22:53:00Z">
        <w:r>
          <w:t>in an</w:t>
        </w:r>
      </w:ins>
      <w:ins w:id="589" w:author="sarah" w:date="2011-03-27T22:52:00Z">
        <w:r>
          <w:t xml:space="preserve"> ERB tag when one of the following key words is encountered:  </w:t>
        </w:r>
        <w:r w:rsidR="00DA1860" w:rsidRPr="00DA1860">
          <w:rPr>
            <w:rStyle w:val="SourceCodeChar"/>
            <w:rPrChange w:id="590" w:author="sarah" w:date="2011-03-27T22:54:00Z">
              <w:rPr>
                <w:color w:val="0000FF"/>
                <w:u w:val="single"/>
              </w:rPr>
            </w:rPrChange>
          </w:rPr>
          <w:t>while</w:t>
        </w:r>
        <w:r>
          <w:t xml:space="preserve">, </w:t>
        </w:r>
        <w:r w:rsidR="00DA1860" w:rsidRPr="00DA1860">
          <w:rPr>
            <w:rStyle w:val="SourceCodeChar"/>
            <w:rPrChange w:id="591" w:author="sarah" w:date="2011-03-27T22:54:00Z">
              <w:rPr>
                <w:color w:val="0000FF"/>
                <w:u w:val="single"/>
              </w:rPr>
            </w:rPrChange>
          </w:rPr>
          <w:t>for</w:t>
        </w:r>
        <w:r>
          <w:t xml:space="preserve">, </w:t>
        </w:r>
        <w:r w:rsidR="00DA1860" w:rsidRPr="00DA1860">
          <w:rPr>
            <w:rStyle w:val="SourceCodeChar"/>
            <w:rPrChange w:id="592" w:author="sarah" w:date="2011-03-27T22:54:00Z">
              <w:rPr>
                <w:color w:val="0000FF"/>
                <w:u w:val="single"/>
              </w:rPr>
            </w:rPrChange>
          </w:rPr>
          <w:t>until</w:t>
        </w:r>
        <w:r>
          <w:t>.</w:t>
        </w:r>
      </w:ins>
    </w:p>
    <w:p w:rsidR="00DA1860" w:rsidRDefault="00427E93" w:rsidP="00DA1860">
      <w:pPr>
        <w:pStyle w:val="ListParagraph"/>
        <w:numPr>
          <w:ilvl w:val="0"/>
          <w:numId w:val="14"/>
        </w:numPr>
        <w:jc w:val="both"/>
        <w:rPr>
          <w:ins w:id="593" w:author="sarah" w:date="2011-03-27T22:04:00Z"/>
        </w:rPr>
        <w:pPrChange w:id="594" w:author="sarah" w:date="2011-03-28T01:05:00Z">
          <w:pPr>
            <w:pStyle w:val="Heading1"/>
          </w:pPr>
        </w:pPrChange>
      </w:pPr>
      <w:ins w:id="595" w:author="sarah" w:date="2011-03-27T22:52:00Z">
        <w:r>
          <w:t xml:space="preserve">The ASM tool shall identify aggregation </w:t>
        </w:r>
      </w:ins>
      <w:ins w:id="596" w:author="sarah" w:date="2011-03-27T22:53:00Z">
        <w:r w:rsidR="00BE30B5">
          <w:t>in an</w:t>
        </w:r>
      </w:ins>
      <w:ins w:id="597" w:author="sarah" w:date="2011-03-27T22:52:00Z">
        <w:r>
          <w:t xml:space="preserve"> ERB tag when a call to one of the following methods is encountered:  </w:t>
        </w:r>
        <w:r w:rsidR="00DA1860" w:rsidRPr="00DA1860">
          <w:rPr>
            <w:rStyle w:val="SourceCodeChar"/>
            <w:rPrChange w:id="598" w:author="sarah" w:date="2011-03-27T22:52:00Z">
              <w:rPr>
                <w:color w:val="0000FF"/>
                <w:u w:val="single"/>
              </w:rPr>
            </w:rPrChange>
          </w:rPr>
          <w:t>render</w:t>
        </w:r>
        <w:r>
          <w:t>.</w:t>
        </w:r>
      </w:ins>
    </w:p>
    <w:p w:rsidR="00DA1860" w:rsidRDefault="00A25797" w:rsidP="00DA1860">
      <w:pPr>
        <w:pStyle w:val="ListParagraph"/>
        <w:numPr>
          <w:ilvl w:val="0"/>
          <w:numId w:val="14"/>
        </w:numPr>
        <w:jc w:val="both"/>
        <w:rPr>
          <w:ins w:id="599" w:author="sarah" w:date="2011-03-27T22:04:00Z"/>
        </w:rPr>
        <w:pPrChange w:id="600" w:author="sarah" w:date="2011-03-28T01:05:00Z">
          <w:pPr>
            <w:pStyle w:val="Heading1"/>
          </w:pPr>
        </w:pPrChange>
      </w:pPr>
      <w:ins w:id="601" w:author="sarah" w:date="2011-03-27T22:04:00Z">
        <w:r>
          <w:t xml:space="preserve">The ASM tool shall skip parsing </w:t>
        </w:r>
      </w:ins>
      <w:r w:rsidR="0023228A">
        <w:t xml:space="preserve">of </w:t>
      </w:r>
      <w:ins w:id="602" w:author="sarah" w:date="2011-03-27T22:04:00Z">
        <w:r>
          <w:t xml:space="preserve">any file </w:t>
        </w:r>
      </w:ins>
      <w:r w:rsidR="0023228A">
        <w:t xml:space="preserve">that </w:t>
      </w:r>
      <w:ins w:id="603" w:author="sarah" w:date="2011-03-27T22:04:00Z">
        <w:r>
          <w:t>it cannot read.</w:t>
        </w:r>
      </w:ins>
    </w:p>
    <w:p w:rsidR="00DA1860" w:rsidRDefault="00DD0FC9" w:rsidP="00DA1860">
      <w:pPr>
        <w:pStyle w:val="ListParagraph"/>
        <w:numPr>
          <w:ilvl w:val="0"/>
          <w:numId w:val="14"/>
        </w:numPr>
        <w:jc w:val="both"/>
        <w:rPr>
          <w:ins w:id="604" w:author="sarah" w:date="2011-03-27T22:06:00Z"/>
        </w:rPr>
        <w:pPrChange w:id="605" w:author="sarah" w:date="2011-03-28T01:05:00Z">
          <w:pPr>
            <w:pStyle w:val="Heading1"/>
          </w:pPr>
        </w:pPrChange>
      </w:pPr>
      <w:ins w:id="606" w:author="sarah" w:date="2011-03-27T22:05:00Z">
        <w:r>
          <w:t>The ASM tool shall be able to traverse the directory structure of a Ruby on Rails application and locate all</w:t>
        </w:r>
      </w:ins>
      <w:ins w:id="607" w:author="sarah" w:date="2011-03-27T22:06:00Z">
        <w:r w:rsidR="00946E24">
          <w:t xml:space="preserve"> HTML ERB</w:t>
        </w:r>
      </w:ins>
      <w:ins w:id="608" w:author="sarah" w:date="2011-03-27T22:05:00Z">
        <w:r>
          <w:t xml:space="preserve"> view files when they are within the app/views directory.</w:t>
        </w:r>
      </w:ins>
    </w:p>
    <w:p w:rsidR="00DA1860" w:rsidRDefault="00EA0FAC" w:rsidP="00DA1860">
      <w:pPr>
        <w:pStyle w:val="ListParagraph"/>
        <w:numPr>
          <w:ilvl w:val="0"/>
          <w:numId w:val="14"/>
        </w:numPr>
        <w:jc w:val="both"/>
        <w:rPr>
          <w:ins w:id="609" w:author="sarah" w:date="2011-03-27T22:08:00Z"/>
        </w:rPr>
        <w:pPrChange w:id="610" w:author="sarah" w:date="2011-03-28T01:05:00Z">
          <w:pPr>
            <w:pStyle w:val="Heading1"/>
          </w:pPr>
        </w:pPrChange>
      </w:pPr>
      <w:ins w:id="611" w:author="sarah" w:date="2011-03-27T22:06:00Z">
        <w:r>
          <w:t>The ASM tool shall be able to output its parse of the given input file as well as any atomic sections it identified.</w:t>
        </w:r>
      </w:ins>
    </w:p>
    <w:p w:rsidR="00DA1860" w:rsidRDefault="00E3422F" w:rsidP="00DA1860">
      <w:pPr>
        <w:pStyle w:val="ListParagraph"/>
        <w:numPr>
          <w:ilvl w:val="0"/>
          <w:numId w:val="14"/>
        </w:numPr>
        <w:jc w:val="both"/>
        <w:rPr>
          <w:ins w:id="612" w:author="sarah" w:date="2011-03-27T22:08:00Z"/>
        </w:rPr>
        <w:pPrChange w:id="613" w:author="sarah" w:date="2011-03-28T01:05:00Z">
          <w:pPr>
            <w:pStyle w:val="Heading1"/>
          </w:pPr>
        </w:pPrChange>
      </w:pPr>
      <w:ins w:id="614" w:author="sarah" w:date="2011-03-27T22:08:00Z">
        <w:r>
          <w:t>The ASM tool shall only identify transitions to URIs within the web application.</w:t>
        </w:r>
      </w:ins>
    </w:p>
    <w:p w:rsidR="00DA1860" w:rsidRDefault="00E3422F" w:rsidP="00DA1860">
      <w:pPr>
        <w:pStyle w:val="ListParagraph"/>
        <w:numPr>
          <w:ilvl w:val="0"/>
          <w:numId w:val="14"/>
        </w:numPr>
        <w:jc w:val="both"/>
        <w:rPr>
          <w:ins w:id="615" w:author="sarah" w:date="2011-04-05T23:01:00Z"/>
        </w:rPr>
        <w:pPrChange w:id="616" w:author="sarah" w:date="2011-03-28T01:05:00Z">
          <w:pPr>
            <w:pStyle w:val="Heading1"/>
          </w:pPr>
        </w:pPrChange>
      </w:pPr>
      <w:ins w:id="617" w:author="sarah" w:date="2011-03-27T22:08:00Z">
        <w:r>
          <w:t>A URI shall be considered part of the web application if its host name matches the host name of the provided root URI of the Ruby on Rails application.</w:t>
        </w:r>
      </w:ins>
    </w:p>
    <w:p w:rsidR="00000000" w:rsidRDefault="002F4B4B">
      <w:pPr>
        <w:jc w:val="both"/>
        <w:rPr>
          <w:ins w:id="618" w:author="sarah" w:date="2011-04-05T23:01:00Z"/>
        </w:rPr>
        <w:pPrChange w:id="619" w:author="sarah" w:date="2011-04-05T23:01:00Z">
          <w:pPr>
            <w:pStyle w:val="Heading1"/>
          </w:pPr>
        </w:pPrChange>
      </w:pPr>
    </w:p>
    <w:p w:rsidR="00000000" w:rsidRDefault="00EB14A3">
      <w:pPr>
        <w:jc w:val="both"/>
        <w:rPr>
          <w:ins w:id="620" w:author="sarah" w:date="2011-03-23T21:52:00Z"/>
        </w:rPr>
        <w:pPrChange w:id="621" w:author="sarah" w:date="2011-04-05T23:01:00Z">
          <w:pPr>
            <w:pStyle w:val="Heading1"/>
          </w:pPr>
        </w:pPrChange>
      </w:pPr>
      <w:ins w:id="622" w:author="sarah" w:date="2011-04-05T23:02:00Z">
        <w:r>
          <w:t xml:space="preserve">Some functionality that falls outside the scope of this project is as follows:  </w:t>
        </w:r>
      </w:ins>
      <w:ins w:id="623" w:author="sarah" w:date="2011-04-05T23:03:00Z">
        <w:r>
          <w:t>t</w:t>
        </w:r>
      </w:ins>
      <w:ins w:id="624" w:author="sarah" w:date="2011-04-05T23:02:00Z">
        <w:r>
          <w:t xml:space="preserve">he ASM tool does not embed the component expression for a Ruby on Rails partial view within the component expressions of other views that render that partial.  The tool </w:t>
        </w:r>
      </w:ins>
      <w:ins w:id="625" w:author="sarah" w:date="2011-04-05T23:03:00Z">
        <w:r>
          <w:t>does</w:t>
        </w:r>
      </w:ins>
      <w:ins w:id="626" w:author="sarah" w:date="2011-04-05T23:02:00Z">
        <w:r>
          <w:t xml:space="preserve"> not embed the component expression for a Ruby on Rails view within the component expression of the layout used with that view when the view is rendered by Rails in a web browser.  The tool consider</w:t>
        </w:r>
      </w:ins>
      <w:ins w:id="627" w:author="sarah" w:date="2011-04-05T23:04:00Z">
        <w:r>
          <w:t>s</w:t>
        </w:r>
      </w:ins>
      <w:ins w:id="628" w:author="sarah" w:date="2011-04-05T23:02:00Z">
        <w:r>
          <w:t xml:space="preserve"> an ERB output tag as producing a single piece of output, and </w:t>
        </w:r>
      </w:ins>
      <w:ins w:id="629" w:author="sarah" w:date="2011-04-05T23:04:00Z">
        <w:r>
          <w:t>does</w:t>
        </w:r>
      </w:ins>
      <w:ins w:id="630" w:author="sarah" w:date="2011-04-05T23:02:00Z">
        <w:r>
          <w:t xml:space="preserve"> not identify selection within that ERB output tag when generating the component expression for the HTML ERB file containing the tag.</w:t>
        </w:r>
      </w:ins>
    </w:p>
    <w:p w:rsidR="00DA1860" w:rsidRDefault="00125A66" w:rsidP="00DA1860">
      <w:pPr>
        <w:pStyle w:val="Heading2"/>
        <w:rPr>
          <w:ins w:id="631" w:author="sarah" w:date="2011-04-12T00:48:00Z"/>
        </w:rPr>
        <w:pPrChange w:id="632" w:author="sarah" w:date="2011-03-31T22:05:00Z">
          <w:pPr>
            <w:pStyle w:val="Heading1"/>
          </w:pPr>
        </w:pPrChange>
      </w:pPr>
      <w:bookmarkStart w:id="633" w:name="_Toc290332941"/>
      <w:ins w:id="634" w:author="sarah" w:date="2011-03-31T22:04:00Z">
        <w:r>
          <w:lastRenderedPageBreak/>
          <w:t xml:space="preserve">3a. </w:t>
        </w:r>
      </w:ins>
      <w:r w:rsidR="00AE50B8">
        <w:t xml:space="preserve">Implementing the </w:t>
      </w:r>
      <w:del w:id="635" w:author="sarah" w:date="2011-03-23T21:52:00Z">
        <w:r w:rsidR="00AE50B8" w:rsidDel="007A58B3">
          <w:delText>Atomic Section Model</w:delText>
        </w:r>
      </w:del>
      <w:ins w:id="636" w:author="sarah" w:date="2011-03-23T21:52:00Z">
        <w:r w:rsidR="007A58B3">
          <w:t>ASM Tool</w:t>
        </w:r>
      </w:ins>
      <w:bookmarkEnd w:id="633"/>
    </w:p>
    <w:p w:rsidR="00DD4FCB" w:rsidRDefault="00F85354" w:rsidP="00DD4FCB">
      <w:pPr>
        <w:keepNext/>
        <w:rPr>
          <w:ins w:id="637" w:author="sarah" w:date="2011-04-12T00:48:00Z"/>
        </w:rPr>
        <w:pPrChange w:id="638" w:author="sarah" w:date="2011-04-12T00:48:00Z">
          <w:pPr/>
        </w:pPrChange>
      </w:pPr>
      <w:ins w:id="639" w:author="sarah" w:date="2011-04-12T00:50:00Z">
        <w:r>
          <w:rPr>
            <w:noProof/>
          </w:rPr>
          <w:drawing>
            <wp:inline distT="0" distB="0" distL="0" distR="0">
              <wp:extent cx="5486400" cy="4014470"/>
              <wp:effectExtent l="19050" t="0" r="0" b="0"/>
              <wp:docPr id="5" name="Picture 4" descr="data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flow_diagram.png"/>
                      <pic:cNvPicPr/>
                    </pic:nvPicPr>
                    <pic:blipFill>
                      <a:blip r:embed="rId11" cstate="print"/>
                      <a:stretch>
                        <a:fillRect/>
                      </a:stretch>
                    </pic:blipFill>
                    <pic:spPr>
                      <a:xfrm>
                        <a:off x="0" y="0"/>
                        <a:ext cx="5486400" cy="4014470"/>
                      </a:xfrm>
                      <a:prstGeom prst="rect">
                        <a:avLst/>
                      </a:prstGeom>
                    </pic:spPr>
                  </pic:pic>
                </a:graphicData>
              </a:graphic>
            </wp:inline>
          </w:drawing>
        </w:r>
      </w:ins>
    </w:p>
    <w:p w:rsidR="00DD4FCB" w:rsidRPr="00DD4FCB" w:rsidRDefault="00DD4FCB" w:rsidP="00DD4FCB">
      <w:pPr>
        <w:pStyle w:val="Caption"/>
        <w:rPr>
          <w:rPrChange w:id="640" w:author="sarah" w:date="2011-04-12T00:48:00Z">
            <w:rPr/>
          </w:rPrChange>
        </w:rPr>
        <w:pPrChange w:id="641" w:author="sarah" w:date="2011-04-12T00:48:00Z">
          <w:pPr>
            <w:pStyle w:val="Heading1"/>
          </w:pPr>
        </w:pPrChange>
      </w:pPr>
      <w:ins w:id="642" w:author="sarah" w:date="2011-04-12T00:48:00Z">
        <w:r>
          <w:t xml:space="preserve">Figure </w:t>
        </w:r>
        <w:r>
          <w:fldChar w:fldCharType="begin"/>
        </w:r>
        <w:r>
          <w:instrText xml:space="preserve"> SEQ Figure \* ARABIC </w:instrText>
        </w:r>
      </w:ins>
      <w:r>
        <w:fldChar w:fldCharType="separate"/>
      </w:r>
      <w:ins w:id="643" w:author="sarah" w:date="2011-04-12T00:53:00Z">
        <w:r w:rsidR="00DA095F">
          <w:rPr>
            <w:noProof/>
          </w:rPr>
          <w:t>3</w:t>
        </w:r>
      </w:ins>
      <w:ins w:id="644" w:author="sarah" w:date="2011-04-12T00:48:00Z">
        <w:r>
          <w:fldChar w:fldCharType="end"/>
        </w:r>
        <w:r>
          <w:t xml:space="preserve"> Overview of ASM tool</w:t>
        </w:r>
      </w:ins>
    </w:p>
    <w:p w:rsidR="00DA1860" w:rsidRDefault="00435345" w:rsidP="00DA1860">
      <w:pPr>
        <w:jc w:val="both"/>
        <w:pPrChange w:id="645" w:author="sarah" w:date="2011-03-23T23:37:00Z">
          <w:pPr/>
        </w:pPrChange>
      </w:pPr>
      <w:r>
        <w:t xml:space="preserve">To implement </w:t>
      </w:r>
      <w:r w:rsidR="00FD79FA">
        <w:t xml:space="preserve">the Atomic Section Model, I had to make a choice about the target language/framework.  Once the decision was made to target Ruby on Rails, it was necessary to </w:t>
      </w:r>
      <w:r w:rsidR="00D06A9F">
        <w:t xml:space="preserve">identify atomic sections within the ERB files that make up the output of a Rails web application.  </w:t>
      </w:r>
      <w:r w:rsidR="00412A74">
        <w:t>After atomic sections have been identified, component e</w:t>
      </w:r>
      <w:r w:rsidR="008D0753">
        <w:t>xpressions must be identified.</w:t>
      </w:r>
      <w:r w:rsidR="00A21BDF">
        <w:t xml:space="preserve">  Transitions can also be identified after atomic sections have been found.</w:t>
      </w:r>
      <w:r w:rsidR="00981B3C">
        <w:t xml:space="preserve">  The combination of atomic sections, transitions, and component expressions forms a Component Interaction Model for the page.</w:t>
      </w:r>
      <w:r w:rsidR="006F700B">
        <w:t xml:space="preserve">  A list of CIMs for the pages in the Ruby on Rails web application is the result of my ASM tool.</w:t>
      </w:r>
    </w:p>
    <w:p w:rsidR="008D0753" w:rsidRDefault="008D0753" w:rsidP="00435345"/>
    <w:p w:rsidR="00DA1860" w:rsidRDefault="00412A74" w:rsidP="00DA1860">
      <w:pPr>
        <w:jc w:val="both"/>
        <w:pPrChange w:id="646" w:author="sarah" w:date="2011-03-23T23:37:00Z">
          <w:pPr/>
        </w:pPrChange>
      </w:pPr>
      <w:r>
        <w:t xml:space="preserve">Component expressions represent the structure of a page in the Atomic Section Model.  They list atomic sections in the order in which they appear in the page, and indicate whether the sections are in a sequence, selection, iteration, or aggregation.  A sequence of sections p1 and p2 is represented in the output of my tool by </w:t>
      </w:r>
      <w:r w:rsidRPr="00412A74">
        <w:rPr>
          <w:rStyle w:val="SourceCodeChar"/>
        </w:rPr>
        <w:t>p1.p2</w:t>
      </w:r>
      <w:r>
        <w:t xml:space="preserve">, and it indicates that atomic section p2 follows p1 in the page.  A selection of sections p1 and p2 is represented by </w:t>
      </w:r>
      <w:r w:rsidRPr="00412A74">
        <w:rPr>
          <w:rStyle w:val="SourceCodeChar"/>
        </w:rPr>
        <w:t>p1|p2</w:t>
      </w:r>
      <w:r>
        <w:t xml:space="preserve">, and indicates that either p1 or p2 will be displayed when the page is rendered in the browser, but not both.  </w:t>
      </w:r>
      <w:r w:rsidR="00DA572C">
        <w:t xml:space="preserve">An iteration of section p1 is represented by </w:t>
      </w:r>
      <w:r w:rsidR="00DA572C" w:rsidRPr="00DA572C">
        <w:rPr>
          <w:rStyle w:val="SourceCodeChar"/>
        </w:rPr>
        <w:t>p1*</w:t>
      </w:r>
      <w:r w:rsidR="00F94078">
        <w:t>, and indic</w:t>
      </w:r>
      <w:r w:rsidR="00DA572C">
        <w:t xml:space="preserve">ates that section p1 will be displayed consecutively an arbitrary number of times.  Finally, an aggregation of sections p1 and p2 is represented by </w:t>
      </w:r>
      <w:r w:rsidR="00DA572C" w:rsidRPr="00DA572C">
        <w:rPr>
          <w:rStyle w:val="SourceCodeChar"/>
        </w:rPr>
        <w:t>p1{p2}</w:t>
      </w:r>
      <w:r w:rsidR="00DA572C">
        <w:t>, and indicates that p2 is included as part of p1.</w:t>
      </w:r>
    </w:p>
    <w:p w:rsidR="008D0753" w:rsidRDefault="008D0753" w:rsidP="00435345"/>
    <w:p w:rsidR="00DA1860" w:rsidRDefault="00B16310" w:rsidP="00DA1860">
      <w:pPr>
        <w:jc w:val="both"/>
        <w:pPrChange w:id="647" w:author="sarah" w:date="2011-03-23T23:37:00Z">
          <w:pPr/>
        </w:pPrChange>
      </w:pPr>
      <w:r>
        <w:lastRenderedPageBreak/>
        <w:t xml:space="preserve">The most difficult hurdle to overcome in the design of the ASM tool was how to generate a component expression for a given page.  </w:t>
      </w:r>
      <w:r w:rsidR="006844F6">
        <w:t xml:space="preserve">The tool can handle a combination of HTML, Ruby, and </w:t>
      </w:r>
      <w:r w:rsidR="00300F8C">
        <w:t>JavaScript</w:t>
      </w:r>
      <w:r w:rsidR="006844F6">
        <w:t xml:space="preserve"> in an ERB file, but it requires the Ruby to be valid.</w:t>
      </w:r>
      <w:r w:rsidR="00AC6CC4">
        <w:t xml:space="preserve"> </w:t>
      </w:r>
      <w:ins w:id="648" w:author="sarah" w:date="2011-04-05T23:05:00Z">
        <w:r w:rsidR="00DF2C4E">
          <w:t xml:space="preserve"> </w:t>
        </w:r>
      </w:ins>
      <w:del w:id="649" w:author="sarah" w:date="2011-04-05T23:05:00Z">
        <w:r w:rsidR="00AC6CC4" w:rsidDel="00DF2C4E">
          <w:delText xml:space="preserve"> </w:delText>
        </w:r>
        <w:commentRangeStart w:id="650"/>
        <w:r w:rsidR="00AC6CC4" w:rsidDel="00DF2C4E">
          <w:delText>This</w:delText>
        </w:r>
      </w:del>
      <w:del w:id="651" w:author="sarah" w:date="2011-04-05T23:04:00Z">
        <w:r w:rsidR="00AC6CC4" w:rsidDel="00DF2C4E">
          <w:delText xml:space="preserve"> seems a reasonable requirement since if </w:delText>
        </w:r>
      </w:del>
      <w:ins w:id="652" w:author="sarah" w:date="2011-04-05T23:05:00Z">
        <w:r w:rsidR="00DF2C4E">
          <w:t xml:space="preserve">If </w:t>
        </w:r>
      </w:ins>
      <w:r w:rsidR="00AC6CC4">
        <w:t>a page in the web application b</w:t>
      </w:r>
      <w:r w:rsidR="00AE6E39">
        <w:t>eing tested has invalid Ruby, the web application</w:t>
      </w:r>
      <w:r w:rsidR="00AC6CC4">
        <w:t xml:space="preserve"> will generate an error when that invalid Ruby code is reached, </w:t>
      </w:r>
      <w:del w:id="653" w:author="sarah" w:date="2011-04-05T23:05:00Z">
        <w:r w:rsidR="00AC6CC4" w:rsidDel="00DF2C4E">
          <w:delText xml:space="preserve">and </w:delText>
        </w:r>
      </w:del>
      <w:r w:rsidR="00AC6CC4">
        <w:t xml:space="preserve">so my tool </w:t>
      </w:r>
      <w:r w:rsidR="003776C6">
        <w:t>is still fulfilling its purpose of helping identify errors in the application.</w:t>
      </w:r>
      <w:commentRangeEnd w:id="650"/>
      <w:r w:rsidR="00573DF4">
        <w:rPr>
          <w:rStyle w:val="CommentReference"/>
        </w:rPr>
        <w:commentReference w:id="650"/>
      </w:r>
      <w:ins w:id="654" w:author="sarah" w:date="2011-04-05T23:05:00Z">
        <w:r w:rsidR="00DF2C4E">
          <w:t xml:space="preserve">  Thus, it seems a reasonable requirement for the provided Ruby code to be valid.</w:t>
        </w:r>
      </w:ins>
    </w:p>
    <w:p w:rsidR="003B731A" w:rsidRDefault="003B731A" w:rsidP="00435345"/>
    <w:p w:rsidR="00DA1860" w:rsidRDefault="00AD42E2" w:rsidP="00DA1860">
      <w:pPr>
        <w:jc w:val="both"/>
        <w:pPrChange w:id="655" w:author="sarah" w:date="2011-03-23T23:37:00Z">
          <w:pPr/>
        </w:pPrChange>
      </w:pPr>
      <w:r>
        <w:t>The tool</w:t>
      </w:r>
      <w:r w:rsidR="006844F6">
        <w:t xml:space="preserve"> must be able to identify where an ERB tag or an ERB output tag occurs in the file, and treat those differ</w:t>
      </w:r>
      <w:r w:rsidR="00300F8C">
        <w:t>ently than HTML or JavaS</w:t>
      </w:r>
      <w:r w:rsidR="00D04485">
        <w:t>cript.</w:t>
      </w:r>
      <w:r w:rsidR="00CA74EC">
        <w:t xml:space="preserve">  To know where these ERB </w:t>
      </w:r>
      <w:r w:rsidR="00E55596">
        <w:t>tags occur, a custom grammar was written for ERB files using the Treetop gem</w:t>
      </w:r>
      <w:r w:rsidR="00E55596">
        <w:rPr>
          <w:rStyle w:val="FootnoteReference"/>
        </w:rPr>
        <w:footnoteReference w:id="4"/>
      </w:r>
      <w:r w:rsidR="00E55596">
        <w:t>.</w:t>
      </w:r>
      <w:r w:rsidR="003678F8">
        <w:t xml:space="preserve">  Treetop is described as "</w:t>
      </w:r>
      <w:r w:rsidR="003678F8" w:rsidRPr="003678F8">
        <w:t>a language for describing languages</w:t>
      </w:r>
      <w:r w:rsidR="003678F8">
        <w:t>" on its web site; it allows grammars to be written using Ruby code.</w:t>
      </w:r>
      <w:r w:rsidR="00CA6FDA">
        <w:t xml:space="preserve">  </w:t>
      </w:r>
      <w:r w:rsidR="00711B02">
        <w:t>My ERB</w:t>
      </w:r>
      <w:r w:rsidR="009B2C62">
        <w:t xml:space="preserve"> grammar was built using </w:t>
      </w:r>
      <w:r w:rsidR="00CA6FDA">
        <w:t>parts of the RHTML grammar found in the Erector framework</w:t>
      </w:r>
      <w:r w:rsidR="00CA6FDA">
        <w:rPr>
          <w:rStyle w:val="FootnoteReference"/>
        </w:rPr>
        <w:footnoteReference w:id="5"/>
      </w:r>
      <w:r w:rsidR="00CA6FDA">
        <w:t xml:space="preserve"> as well as parts of the complex_html grammar</w:t>
      </w:r>
      <w:r w:rsidR="00CA6FDA">
        <w:rPr>
          <w:rStyle w:val="FootnoteReference"/>
        </w:rPr>
        <w:footnoteReference w:id="6"/>
      </w:r>
      <w:r w:rsidR="00CA6FDA">
        <w:t xml:space="preserve"> provided as a sample for Treetop use.</w:t>
      </w:r>
    </w:p>
    <w:p w:rsidR="00CA6FDA" w:rsidRDefault="00CA6FDA" w:rsidP="00435345"/>
    <w:p w:rsidR="00DA1860" w:rsidRDefault="00335DCD" w:rsidP="00DA1860">
      <w:pPr>
        <w:jc w:val="both"/>
        <w:pPrChange w:id="656" w:author="sarah" w:date="2011-03-23T23:37:00Z">
          <w:pPr/>
        </w:pPrChange>
      </w:pPr>
      <w:r>
        <w:t>Based on the code within an ERB tag, the component expression for the page may change.  Consider the following ERB:</w:t>
      </w:r>
    </w:p>
    <w:p w:rsidR="00335DCD" w:rsidRDefault="00335DCD" w:rsidP="00435345"/>
    <w:p w:rsidR="00335DCD" w:rsidRDefault="00335DCD" w:rsidP="00DB11DB">
      <w:pPr>
        <w:pStyle w:val="SourceCode"/>
      </w:pPr>
      <w:r>
        <w:t>Some text</w:t>
      </w:r>
    </w:p>
    <w:p w:rsidR="00346319" w:rsidRDefault="00335DCD">
      <w:pPr>
        <w:pStyle w:val="SourceCode"/>
      </w:pPr>
      <w:r>
        <w:t>&lt;% if condition %&gt;</w:t>
      </w:r>
    </w:p>
    <w:p w:rsidR="00346319" w:rsidRDefault="00335DCD">
      <w:pPr>
        <w:pStyle w:val="SourceCode"/>
      </w:pPr>
      <w:r>
        <w:tab/>
        <w:t>&lt;p&gt;Some optional text&lt;/p&gt;</w:t>
      </w:r>
    </w:p>
    <w:p w:rsidR="00346319" w:rsidRDefault="00335DCD">
      <w:pPr>
        <w:pStyle w:val="SourceCode"/>
      </w:pPr>
      <w:r>
        <w:t>&lt;% end %&gt;</w:t>
      </w:r>
    </w:p>
    <w:p w:rsidR="00346319" w:rsidRDefault="00335DCD">
      <w:pPr>
        <w:pStyle w:val="SourceCode"/>
      </w:pPr>
      <w:r>
        <w:t>&lt;strong&gt;Final text&lt;/strong&gt;</w:t>
      </w:r>
    </w:p>
    <w:p w:rsidR="00335DCD" w:rsidRDefault="00335DCD" w:rsidP="00435345"/>
    <w:p w:rsidR="00DA1860" w:rsidRDefault="00335DCD" w:rsidP="00DA1860">
      <w:pPr>
        <w:jc w:val="both"/>
        <w:pPrChange w:id="657" w:author="sarah" w:date="2011-03-23T23:37:00Z">
          <w:pPr/>
        </w:pPrChange>
      </w:pPr>
      <w:r>
        <w:t xml:space="preserve">In this example, </w:t>
      </w:r>
      <w:r w:rsidR="00961FF4">
        <w:t>the atomic sections would be as follows:</w:t>
      </w:r>
    </w:p>
    <w:p w:rsidR="00961FF4" w:rsidRDefault="00961FF4" w:rsidP="00435345"/>
    <w:tbl>
      <w:tblPr>
        <w:tblW w:w="0" w:type="auto"/>
        <w:jc w:val="center"/>
        <w:tblBorders>
          <w:top w:val="single" w:sz="8" w:space="0" w:color="4F81BD"/>
          <w:bottom w:val="single" w:sz="8" w:space="0" w:color="4F81BD"/>
        </w:tblBorders>
        <w:tblLook w:val="04A0"/>
      </w:tblPr>
      <w:tblGrid>
        <w:gridCol w:w="1859"/>
        <w:gridCol w:w="3153"/>
      </w:tblGrid>
      <w:tr w:rsidR="00961FF4" w:rsidRPr="002F4DC6" w:rsidTr="002F4DC6">
        <w:trPr>
          <w:jc w:val="center"/>
        </w:trPr>
        <w:tc>
          <w:tcPr>
            <w:tcW w:w="0" w:type="auto"/>
            <w:tcBorders>
              <w:top w:val="single" w:sz="8" w:space="0" w:color="4F81BD"/>
              <w:left w:val="nil"/>
              <w:bottom w:val="single" w:sz="8" w:space="0" w:color="4F81BD"/>
              <w:right w:val="nil"/>
            </w:tcBorders>
          </w:tcPr>
          <w:p w:rsidR="00961FF4" w:rsidRPr="002F4DC6" w:rsidRDefault="00961FF4" w:rsidP="006D5D16">
            <w:pPr>
              <w:rPr>
                <w:b/>
                <w:bCs/>
                <w:color w:val="365F91"/>
              </w:rPr>
            </w:pPr>
            <w:r w:rsidRPr="002F4DC6">
              <w:rPr>
                <w:b/>
                <w:bCs/>
                <w:color w:val="365F91"/>
              </w:rPr>
              <w:t>Atomic Section</w:t>
            </w:r>
          </w:p>
        </w:tc>
        <w:tc>
          <w:tcPr>
            <w:tcW w:w="0" w:type="auto"/>
            <w:tcBorders>
              <w:top w:val="single" w:sz="8" w:space="0" w:color="4F81BD"/>
              <w:left w:val="nil"/>
              <w:bottom w:val="single" w:sz="8" w:space="0" w:color="4F81BD"/>
              <w:right w:val="nil"/>
            </w:tcBorders>
          </w:tcPr>
          <w:p w:rsidR="00961FF4" w:rsidRPr="002F4DC6" w:rsidRDefault="002D4436" w:rsidP="00435345">
            <w:pPr>
              <w:rPr>
                <w:b/>
                <w:bCs/>
                <w:color w:val="365F91"/>
              </w:rPr>
            </w:pPr>
            <w:r w:rsidRPr="002F4DC6">
              <w:rPr>
                <w:b/>
                <w:bCs/>
                <w:color w:val="365F91"/>
              </w:rPr>
              <w:t>Contents</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p1</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Some text</w:t>
            </w:r>
          </w:p>
        </w:tc>
      </w:tr>
      <w:tr w:rsidR="00961FF4" w:rsidRPr="002F4DC6" w:rsidTr="002F4DC6">
        <w:trPr>
          <w:jc w:val="center"/>
        </w:trPr>
        <w:tc>
          <w:tcPr>
            <w:tcW w:w="0" w:type="auto"/>
          </w:tcPr>
          <w:p w:rsidR="00961FF4" w:rsidRPr="002F4DC6" w:rsidRDefault="00961FF4" w:rsidP="00435345">
            <w:pPr>
              <w:rPr>
                <w:b/>
                <w:bCs/>
                <w:color w:val="365F91"/>
              </w:rPr>
            </w:pPr>
            <w:r w:rsidRPr="002F4DC6">
              <w:rPr>
                <w:b/>
                <w:bCs/>
                <w:color w:val="365F91"/>
              </w:rPr>
              <w:t>p2</w:t>
            </w:r>
          </w:p>
        </w:tc>
        <w:tc>
          <w:tcPr>
            <w:tcW w:w="0" w:type="auto"/>
          </w:tcPr>
          <w:p w:rsidR="00961FF4" w:rsidRPr="002F4DC6" w:rsidRDefault="00961FF4" w:rsidP="00435345">
            <w:pPr>
              <w:rPr>
                <w:color w:val="365F91"/>
              </w:rPr>
            </w:pPr>
            <w:r w:rsidRPr="002F4DC6">
              <w:rPr>
                <w:color w:val="365F91"/>
              </w:rPr>
              <w:t>&lt;p&gt;Some optional text&lt;/p&gt;</w:t>
            </w:r>
          </w:p>
        </w:tc>
      </w:tr>
      <w:tr w:rsidR="00961FF4" w:rsidRPr="002F4DC6" w:rsidTr="002F4DC6">
        <w:trPr>
          <w:jc w:val="center"/>
        </w:trPr>
        <w:tc>
          <w:tcPr>
            <w:tcW w:w="0" w:type="auto"/>
            <w:tcBorders>
              <w:left w:val="nil"/>
              <w:right w:val="nil"/>
            </w:tcBorders>
            <w:shd w:val="clear" w:color="auto" w:fill="D3DFEE"/>
          </w:tcPr>
          <w:p w:rsidR="00961FF4" w:rsidRPr="002F4DC6" w:rsidRDefault="00961FF4" w:rsidP="00435345">
            <w:pPr>
              <w:rPr>
                <w:b/>
                <w:bCs/>
                <w:color w:val="365F91"/>
              </w:rPr>
            </w:pPr>
            <w:r w:rsidRPr="002F4DC6">
              <w:rPr>
                <w:b/>
                <w:bCs/>
                <w:color w:val="365F91"/>
              </w:rPr>
              <w:t>p3</w:t>
            </w:r>
          </w:p>
        </w:tc>
        <w:tc>
          <w:tcPr>
            <w:tcW w:w="0" w:type="auto"/>
            <w:tcBorders>
              <w:left w:val="nil"/>
              <w:right w:val="nil"/>
            </w:tcBorders>
            <w:shd w:val="clear" w:color="auto" w:fill="D3DFEE"/>
          </w:tcPr>
          <w:p w:rsidR="00961FF4" w:rsidRPr="002F4DC6" w:rsidRDefault="00961FF4" w:rsidP="00435345">
            <w:pPr>
              <w:rPr>
                <w:color w:val="365F91"/>
              </w:rPr>
            </w:pPr>
            <w:r w:rsidRPr="002F4DC6">
              <w:rPr>
                <w:color w:val="365F91"/>
              </w:rPr>
              <w:t>&lt;strong&gt;Final text&lt;/strong&gt;</w:t>
            </w:r>
          </w:p>
        </w:tc>
      </w:tr>
    </w:tbl>
    <w:p w:rsidR="00961FF4" w:rsidRPr="00435345" w:rsidRDefault="00961FF4" w:rsidP="00435345"/>
    <w:p w:rsidR="00DA1860" w:rsidRDefault="00DB0960" w:rsidP="00DA1860">
      <w:pPr>
        <w:jc w:val="both"/>
        <w:pPrChange w:id="658" w:author="sarah" w:date="2011-03-23T23:37:00Z">
          <w:pPr/>
        </w:pPrChange>
      </w:pPr>
      <w:r>
        <w:t>The two ERB tags do not belong to any atomic section because they will not be displayed when this Rails page is rendered in the browser.</w:t>
      </w:r>
      <w:r w:rsidR="008132B8">
        <w:t xml:space="preserve">  Section p2 will only show up some of the time, since it is within the body of a Ruby if expression.  We must therefore treat p2 </w:t>
      </w:r>
      <w:r w:rsidR="00D212E5">
        <w:t xml:space="preserve">differently than if it were within a Ruby </w:t>
      </w:r>
      <w:r w:rsidR="00D212E5" w:rsidRPr="00D212E5">
        <w:rPr>
          <w:rStyle w:val="SourceCodeChar"/>
        </w:rPr>
        <w:t>while</w:t>
      </w:r>
      <w:r w:rsidR="00D212E5">
        <w:t xml:space="preserve"> loop</w:t>
      </w:r>
      <w:del w:id="659" w:author="Hayes" w:date="2011-03-31T13:29:00Z">
        <w:r w:rsidR="00D212E5" w:rsidDel="00EE0DB4">
          <w:delText>,</w:delText>
        </w:r>
      </w:del>
      <w:r w:rsidR="00D212E5">
        <w:t xml:space="preserve"> or within a Rails </w:t>
      </w:r>
      <w:r w:rsidR="00D212E5" w:rsidRPr="00D212E5">
        <w:rPr>
          <w:rStyle w:val="SourceCodeChar"/>
        </w:rPr>
        <w:t>form_tag</w:t>
      </w:r>
      <w:r w:rsidR="00D212E5">
        <w:t xml:space="preserve"> block.  The component expression for the above ERB would be p1.(p2|NULL).p3, meaning section p1 will appear in the browser, followed by either p2 or nothing at all, followed by p3.</w:t>
      </w:r>
    </w:p>
    <w:p w:rsidR="00BF2E8E" w:rsidRDefault="00BF2E8E" w:rsidP="00684DF9"/>
    <w:p w:rsidR="00DA1860" w:rsidRDefault="00BF2E8E" w:rsidP="00DA1860">
      <w:pPr>
        <w:jc w:val="both"/>
        <w:pPrChange w:id="660" w:author="sarah" w:date="2011-03-23T23:37:00Z">
          <w:pPr/>
        </w:pPrChange>
      </w:pPr>
      <w:r>
        <w:t xml:space="preserve">So to determine component expressions, Ruby code must be parsed in addition to the HTML, XML, </w:t>
      </w:r>
      <w:r w:rsidR="00866E12">
        <w:t>JavaScript</w:t>
      </w:r>
      <w:r>
        <w:t xml:space="preserve">, etc. that can appear in an ERB file.  </w:t>
      </w:r>
      <w:r w:rsidR="00ED77EC">
        <w:t>In</w:t>
      </w:r>
      <w:r w:rsidR="001A010E">
        <w:t xml:space="preserve"> order to parse </w:t>
      </w:r>
      <w:r w:rsidR="001A010E">
        <w:lastRenderedPageBreak/>
        <w:t>Ruby code, the r</w:t>
      </w:r>
      <w:r w:rsidR="00ED77EC">
        <w:t>uby</w:t>
      </w:r>
      <w:r w:rsidR="001A010E">
        <w:t>_p</w:t>
      </w:r>
      <w:r w:rsidR="00ED77EC">
        <w:t>arser gem</w:t>
      </w:r>
      <w:r w:rsidR="00F248FD">
        <w:rPr>
          <w:rStyle w:val="FootnoteReference"/>
        </w:rPr>
        <w:footnoteReference w:id="7"/>
      </w:r>
      <w:r w:rsidR="00ED77EC">
        <w:t xml:space="preserve"> was used.</w:t>
      </w:r>
      <w:r w:rsidR="00A17DAF">
        <w:t xml:space="preserve">  This gem allows strings of Ruby code to be parsed, and returns an s-expression when th</w:t>
      </w:r>
      <w:r w:rsidR="0090412C">
        <w:t>e provided Ruby code is valid.</w:t>
      </w:r>
      <w:r w:rsidR="00915BAA">
        <w:t xml:space="preserve">  The s-expression is then analyzed to determine if the ERB indicates </w:t>
      </w:r>
      <w:r w:rsidR="00EE0DB4">
        <w:t xml:space="preserve">that </w:t>
      </w:r>
      <w:r w:rsidR="00915BAA">
        <w:t>contained atomic sections will be selected, iter</w:t>
      </w:r>
      <w:r w:rsidR="00F9577A">
        <w:t>ated, or aggregated.</w:t>
      </w:r>
      <w:r w:rsidR="003D102F">
        <w:t xml:space="preserve">  Knowledge of both Ruby and the Ruby on Rails framework was necessary to identify when iteration would occur, for example.  Built-in Ruby loop constructs such as </w:t>
      </w:r>
      <w:r w:rsidR="003D102F" w:rsidRPr="003D102F">
        <w:rPr>
          <w:rStyle w:val="SourceCodeChar"/>
        </w:rPr>
        <w:t>for</w:t>
      </w:r>
      <w:r w:rsidR="003D102F">
        <w:t xml:space="preserve"> and </w:t>
      </w:r>
      <w:r w:rsidR="003D102F" w:rsidRPr="003D102F">
        <w:rPr>
          <w:rStyle w:val="SourceCodeChar"/>
        </w:rPr>
        <w:t>while</w:t>
      </w:r>
      <w:r w:rsidR="003D102F">
        <w:t xml:space="preserve"> had to be identified, as well as methods such as </w:t>
      </w:r>
      <w:r w:rsidR="003D102F" w:rsidRPr="006C0C1E">
        <w:rPr>
          <w:rStyle w:val="SourceCodeChar"/>
        </w:rPr>
        <w:t>each</w:t>
      </w:r>
      <w:r w:rsidR="003D102F">
        <w:t xml:space="preserve">, </w:t>
      </w:r>
      <w:r w:rsidR="003D102F" w:rsidRPr="006C0C1E">
        <w:rPr>
          <w:rStyle w:val="SourceCodeChar"/>
        </w:rPr>
        <w:t>each_with_index,</w:t>
      </w:r>
      <w:r w:rsidR="003D102F">
        <w:t xml:space="preserve"> </w:t>
      </w:r>
      <w:r w:rsidR="006C0C1E">
        <w:t xml:space="preserve">and </w:t>
      </w:r>
      <w:r w:rsidR="003D102F" w:rsidRPr="006C0C1E">
        <w:rPr>
          <w:rStyle w:val="SourceCodeChar"/>
        </w:rPr>
        <w:t>downto</w:t>
      </w:r>
      <w:r w:rsidR="006C0C1E">
        <w:t xml:space="preserve">.  </w:t>
      </w:r>
      <w:r w:rsidR="0083220F">
        <w:t>One shortcoming is that my tool cannot detect when iteration will occur within a user-defined method.  Consider the following Ruby code:</w:t>
      </w:r>
    </w:p>
    <w:p w:rsidR="0083220F" w:rsidRDefault="0083220F" w:rsidP="00684DF9"/>
    <w:p w:rsidR="0083220F" w:rsidRDefault="0083220F" w:rsidP="00DB11DB">
      <w:pPr>
        <w:pStyle w:val="SourceCode"/>
      </w:pPr>
      <w:r>
        <w:t>&lt;%</w:t>
      </w:r>
    </w:p>
    <w:p w:rsidR="00346319" w:rsidRDefault="0083220F">
      <w:pPr>
        <w:pStyle w:val="SourceCode"/>
      </w:pPr>
      <w:r>
        <w:t>def looper</w:t>
      </w:r>
    </w:p>
    <w:p w:rsidR="00346319" w:rsidRDefault="0083220F">
      <w:pPr>
        <w:pStyle w:val="SourceCode"/>
      </w:pPr>
      <w:r>
        <w:t xml:space="preserve">  1.upto(3) { |i| yield i }</w:t>
      </w:r>
    </w:p>
    <w:p w:rsidR="00346319" w:rsidRDefault="0083220F">
      <w:pPr>
        <w:pStyle w:val="SourceCode"/>
      </w:pPr>
      <w:r>
        <w:t>end</w:t>
      </w:r>
    </w:p>
    <w:p w:rsidR="00346319" w:rsidRDefault="0083220F">
      <w:pPr>
        <w:pStyle w:val="SourceCode"/>
      </w:pPr>
      <w:r>
        <w:t>looper do |j| %&gt;</w:t>
      </w:r>
    </w:p>
    <w:p w:rsidR="00346319" w:rsidRDefault="0083220F">
      <w:pPr>
        <w:pStyle w:val="SourceCode"/>
      </w:pPr>
      <w:r>
        <w:t xml:space="preserve">  This is iteration &lt;%= j %&gt;</w:t>
      </w:r>
    </w:p>
    <w:p w:rsidR="00346319" w:rsidRDefault="0083220F">
      <w:pPr>
        <w:pStyle w:val="SourceCode"/>
      </w:pPr>
      <w:r>
        <w:t>&lt;% end %&gt;</w:t>
      </w:r>
    </w:p>
    <w:p w:rsidR="0083220F" w:rsidRDefault="0083220F" w:rsidP="00684DF9"/>
    <w:p w:rsidR="00DA1860" w:rsidRDefault="0083220F" w:rsidP="00DA1860">
      <w:pPr>
        <w:jc w:val="both"/>
        <w:pPrChange w:id="661" w:author="sarah" w:date="2011-03-23T23:37:00Z">
          <w:pPr/>
        </w:pPrChange>
      </w:pPr>
      <w:r>
        <w:t>Here, the s-expression for</w:t>
      </w:r>
      <w:r w:rsidR="003A2942">
        <w:t xml:space="preserve"> the</w:t>
      </w:r>
      <w:r>
        <w:t xml:space="preserve"> </w:t>
      </w:r>
      <w:r w:rsidRPr="0083220F">
        <w:rPr>
          <w:rStyle w:val="SourceCodeChar"/>
        </w:rPr>
        <w:t>looper do |j|</w:t>
      </w:r>
      <w:r>
        <w:t xml:space="preserve"> </w:t>
      </w:r>
      <w:r w:rsidR="003A2942">
        <w:t xml:space="preserve">block </w:t>
      </w:r>
      <w:r>
        <w:t xml:space="preserve">does not indicate that the call to the </w:t>
      </w:r>
      <w:r w:rsidRPr="0083220F">
        <w:rPr>
          <w:rStyle w:val="SourceCodeChar"/>
        </w:rPr>
        <w:t>looper</w:t>
      </w:r>
      <w:r>
        <w:t xml:space="preserve"> method iterates.  The component expression for this ERB comes back as p1, and not p1*.</w:t>
      </w:r>
      <w:r w:rsidR="00953466">
        <w:t xml:space="preserve">  It is not sufficient to simply treat all blocks as iterations since, for example, the Rails method </w:t>
      </w:r>
      <w:r w:rsidR="00953466" w:rsidRPr="00953466">
        <w:rPr>
          <w:rStyle w:val="SourceCodeChar"/>
        </w:rPr>
        <w:t>form_tag</w:t>
      </w:r>
      <w:r w:rsidR="00915B9F">
        <w:rPr>
          <w:rStyle w:val="FootnoteReference"/>
          <w:rFonts w:ascii="Courier New" w:hAnsi="Courier New" w:cs="Courier New"/>
        </w:rPr>
        <w:footnoteReference w:id="8"/>
      </w:r>
      <w:r w:rsidR="00953466">
        <w:t xml:space="preserve"> takes a block but does not iterate.</w:t>
      </w:r>
    </w:p>
    <w:p w:rsidR="006F700B" w:rsidRDefault="006F700B" w:rsidP="00684DF9"/>
    <w:p w:rsidR="00DA1860" w:rsidRDefault="006F700B" w:rsidP="00DA1860">
      <w:pPr>
        <w:jc w:val="both"/>
        <w:pPrChange w:id="662" w:author="sarah" w:date="2011-03-23T23:37:00Z">
          <w:pPr/>
        </w:pPrChange>
      </w:pPr>
      <w:r>
        <w:t xml:space="preserve">The two main scripts for the ASM tool are </w:t>
      </w:r>
      <w:r w:rsidR="003C5819" w:rsidRPr="00EF3A28">
        <w:rPr>
          <w:rStyle w:val="SourceCodeChar"/>
        </w:rPr>
        <w:t>generator.rb</w:t>
      </w:r>
      <w:r w:rsidR="003C5819">
        <w:t xml:space="preserve"> and </w:t>
      </w:r>
      <w:r w:rsidR="003C5819" w:rsidRPr="00EF3A28">
        <w:rPr>
          <w:rStyle w:val="SourceCodeChar"/>
        </w:rPr>
        <w:t>single_file_generator.rb</w:t>
      </w:r>
      <w:r w:rsidR="003C5819">
        <w:t xml:space="preserve">.  The former expects as input the path to the root directory of a Ruby on Rails application, while the latter expects the path to a single ERB file.  </w:t>
      </w:r>
      <w:commentRangeStart w:id="663"/>
      <w:r w:rsidR="002C1282">
        <w:t>They also</w:t>
      </w:r>
      <w:r w:rsidR="00FF6C29">
        <w:t xml:space="preserve"> each</w:t>
      </w:r>
      <w:r w:rsidR="002C1282">
        <w:t xml:space="preserve"> take a URI to the root page of the web application</w:t>
      </w:r>
      <w:del w:id="664" w:author="Hayes" w:date="2011-03-31T13:32:00Z">
        <w:r w:rsidR="002C1282" w:rsidDel="00EE0DB4">
          <w:delText>,</w:delText>
        </w:r>
      </w:del>
      <w:r w:rsidR="002C1282">
        <w:t xml:space="preserve"> if the application is hosted online</w:t>
      </w:r>
      <w:del w:id="665" w:author="sarah" w:date="2011-04-05T23:06:00Z">
        <w:r w:rsidR="002C1282" w:rsidDel="00A81CA5">
          <w:delText xml:space="preserve"> somewhere, so</w:delText>
        </w:r>
      </w:del>
      <w:ins w:id="666" w:author="sarah" w:date="2011-04-05T23:06:00Z">
        <w:r w:rsidR="00A81CA5">
          <w:t>.</w:t>
        </w:r>
      </w:ins>
      <w:del w:id="667" w:author="sarah" w:date="2011-04-05T23:06:00Z">
        <w:r w:rsidR="002C1282" w:rsidDel="00A81CA5">
          <w:delText xml:space="preserve"> </w:delText>
        </w:r>
      </w:del>
      <w:ins w:id="668" w:author="sarah" w:date="2011-04-05T23:06:00Z">
        <w:r w:rsidR="00A81CA5">
          <w:t xml:space="preserve"> </w:t>
        </w:r>
      </w:ins>
      <w:del w:id="669" w:author="sarah" w:date="2011-04-05T23:06:00Z">
        <w:r w:rsidR="002C1282" w:rsidDel="00A81CA5">
          <w:delText xml:space="preserve">that </w:delText>
        </w:r>
      </w:del>
      <w:ins w:id="670" w:author="sarah" w:date="2011-04-05T23:06:00Z">
        <w:r w:rsidR="00A81CA5">
          <w:t xml:space="preserve">This is so that </w:t>
        </w:r>
      </w:ins>
      <w:r w:rsidR="002C1282">
        <w:t>a guess can be made as to the URI to the page, based on known Rails URI patterns.</w:t>
      </w:r>
      <w:commentRangeEnd w:id="663"/>
      <w:r w:rsidR="00EE0DB4">
        <w:rPr>
          <w:rStyle w:val="CommentReference"/>
        </w:rPr>
        <w:commentReference w:id="663"/>
      </w:r>
    </w:p>
    <w:p w:rsidR="00A8616E" w:rsidRDefault="00A8616E" w:rsidP="00684DF9"/>
    <w:p w:rsidR="00DA1860" w:rsidRDefault="00A8616E" w:rsidP="00DA1860">
      <w:pPr>
        <w:jc w:val="both"/>
        <w:pPrChange w:id="671" w:author="sarah" w:date="2011-03-23T23:37:00Z">
          <w:pPr/>
        </w:pPrChange>
      </w:pPr>
      <w:r>
        <w:t xml:space="preserve">The </w:t>
      </w:r>
      <w:r w:rsidRPr="00A8616E">
        <w:rPr>
          <w:rStyle w:val="SourceCodeChar"/>
        </w:rPr>
        <w:t>single_file_generator.rb</w:t>
      </w:r>
      <w:r>
        <w:t xml:space="preserve"> script </w:t>
      </w:r>
      <w:r w:rsidR="00143731">
        <w:t xml:space="preserve">first reads the file at the given path and passes it to the </w:t>
      </w:r>
      <w:r w:rsidR="00143731" w:rsidRPr="00143731">
        <w:rPr>
          <w:rStyle w:val="SourceCodeChar"/>
        </w:rPr>
        <w:t>Parser</w:t>
      </w:r>
      <w:r w:rsidR="00143731">
        <w:t xml:space="preserve"> </w:t>
      </w:r>
      <w:r w:rsidR="009250AB">
        <w:t xml:space="preserve">class.  This class uses the Treetop ERB grammar to attempt to parse the given ERB code.  </w:t>
      </w:r>
      <w:r w:rsidR="003E0113">
        <w:t>It also performs much of the cleanup necessary to construct a CIM for the file, such as identifying ato</w:t>
      </w:r>
      <w:r w:rsidR="00FA6555">
        <w:t xml:space="preserve">mic sections and nesting code.  </w:t>
      </w:r>
      <w:r w:rsidR="00FA6555" w:rsidRPr="00FA6555">
        <w:rPr>
          <w:rStyle w:val="SourceCodeChar"/>
        </w:rPr>
        <w:t>Parser</w:t>
      </w:r>
      <w:r w:rsidR="00FA6555">
        <w:t xml:space="preserve"> constructs a class </w:t>
      </w:r>
      <w:r w:rsidR="00FA6555" w:rsidRPr="00FA6555">
        <w:rPr>
          <w:rStyle w:val="SourceCodeChar"/>
        </w:rPr>
        <w:t>ERBGrammarParser</w:t>
      </w:r>
      <w:r w:rsidR="00FA6555">
        <w:t xml:space="preserve"> by making a call to </w:t>
      </w:r>
      <w:r w:rsidR="00FA6555" w:rsidRPr="00FA6555">
        <w:rPr>
          <w:rStyle w:val="SourceCodeChar"/>
        </w:rPr>
        <w:t>Treetop.load</w:t>
      </w:r>
      <w:r w:rsidR="00FA6555">
        <w:t xml:space="preserve"> and providing the Treetop ERB grammar file.  </w:t>
      </w:r>
      <w:r w:rsidR="009918BE">
        <w:t xml:space="preserve">This </w:t>
      </w:r>
      <w:r w:rsidR="009918BE" w:rsidRPr="009918BE">
        <w:rPr>
          <w:rStyle w:val="SourceCodeChar"/>
        </w:rPr>
        <w:t>ERBGrammarParser</w:t>
      </w:r>
      <w:r w:rsidR="009918BE">
        <w:t xml:space="preserve"> class is used to parse the provided ERB code, and it returns the root node of the results of its parse:  an instance of my </w:t>
      </w:r>
      <w:r w:rsidR="009918BE" w:rsidRPr="009918BE">
        <w:rPr>
          <w:rStyle w:val="SourceCodeChar"/>
        </w:rPr>
        <w:t>ERBDocument</w:t>
      </w:r>
      <w:r w:rsidR="009918BE">
        <w:t xml:space="preserve"> class.  </w:t>
      </w:r>
      <w:r w:rsidR="00F54F19" w:rsidRPr="00F54F19">
        <w:rPr>
          <w:rStyle w:val="SourceCodeChar"/>
        </w:rPr>
        <w:t>ERBDocument</w:t>
      </w:r>
      <w:r w:rsidR="00F54F19">
        <w:t xml:space="preserve"> inherits from Treetop's </w:t>
      </w:r>
      <w:r w:rsidR="00F54F19" w:rsidRPr="00F54F19">
        <w:rPr>
          <w:rStyle w:val="SourceCodeChar"/>
        </w:rPr>
        <w:t>Treetop::Runtime::SyntaxNode</w:t>
      </w:r>
      <w:r w:rsidR="00F54F19">
        <w:t xml:space="preserve"> class, as do the other node types represented in my grammar.</w:t>
      </w:r>
      <w:r w:rsidR="00B26B47">
        <w:t xml:space="preserve">  Most of the work of my ASM tool is done within these classes.</w:t>
      </w:r>
      <w:r w:rsidR="00E66B60">
        <w:t xml:space="preserve">  Because Ruby has </w:t>
      </w:r>
      <w:r w:rsidR="00AE7FCB">
        <w:t>open classes [</w:t>
      </w:r>
      <w:r w:rsidR="00AE7FCB">
        <w:rPr>
          <w:rStyle w:val="EndnoteReference"/>
        </w:rPr>
        <w:endnoteReference w:id="8"/>
      </w:r>
      <w:r w:rsidR="00AE7FCB">
        <w:t xml:space="preserve">], </w:t>
      </w:r>
      <w:r w:rsidR="00410CEE">
        <w:t xml:space="preserve">I was also able to add extra methods and properties to the </w:t>
      </w:r>
      <w:r w:rsidR="00410CEE" w:rsidRPr="00410CEE">
        <w:rPr>
          <w:rStyle w:val="SourceCodeChar"/>
        </w:rPr>
        <w:t>Treetop::Runtime::SyntaxNode</w:t>
      </w:r>
      <w:r w:rsidR="00410CEE">
        <w:t xml:space="preserve"> for use in inherited classes.</w:t>
      </w:r>
    </w:p>
    <w:p w:rsidR="00FA6555" w:rsidRDefault="00FA6555" w:rsidP="00684DF9"/>
    <w:p w:rsidR="00DA1860" w:rsidRDefault="003E0113" w:rsidP="00DA1860">
      <w:pPr>
        <w:jc w:val="both"/>
        <w:pPrChange w:id="672" w:author="sarah" w:date="2011-03-23T23:37:00Z">
          <w:pPr/>
        </w:pPrChange>
      </w:pPr>
      <w:r>
        <w:lastRenderedPageBreak/>
        <w:t xml:space="preserve">It is necessary to identify blocks of code so as to know </w:t>
      </w:r>
      <w:r w:rsidR="00903F79">
        <w:t xml:space="preserve">when an atomic section is within, for example, an </w:t>
      </w:r>
      <w:r w:rsidR="00903F79" w:rsidRPr="00903F79">
        <w:rPr>
          <w:rStyle w:val="SourceCodeChar"/>
        </w:rPr>
        <w:t>if</w:t>
      </w:r>
      <w:r w:rsidR="00903F79">
        <w:t xml:space="preserve"> block.</w:t>
      </w:r>
      <w:r w:rsidR="00CE6346">
        <w:t xml:space="preserve">  Lines of ERB code must be parsed to see if they form valid Ruby code when concatenated.  The </w:t>
      </w:r>
      <w:r w:rsidR="00CE6346" w:rsidRPr="00CE6346">
        <w:rPr>
          <w:rStyle w:val="SourceCodeChar"/>
        </w:rPr>
        <w:t>RubyParser</w:t>
      </w:r>
      <w:r w:rsidR="00CE6346">
        <w:t xml:space="preserve"> class will raise an exception when invalid code is passed, so it is possible to successively parse lines of Ruby code found in ERB tags to determine when a full block has been found.  Then, any code found between the first line of the block and the last line of the block are considered the children of that block.  Consider the following:</w:t>
      </w:r>
    </w:p>
    <w:p w:rsidR="00CE6346" w:rsidRDefault="00CE6346" w:rsidP="00684DF9"/>
    <w:p w:rsidR="00CE6346" w:rsidRDefault="00081505" w:rsidP="00DB11DB">
      <w:pPr>
        <w:pStyle w:val="SourceCode"/>
      </w:pPr>
      <w:r>
        <w:t>&lt;% 1 + 1 %&gt;</w:t>
      </w:r>
    </w:p>
    <w:p w:rsidR="00346319" w:rsidRDefault="00081505">
      <w:pPr>
        <w:pStyle w:val="SourceCode"/>
      </w:pPr>
      <w:r>
        <w:t>&lt;p&gt;Text&lt;/p&gt;</w:t>
      </w:r>
    </w:p>
    <w:p w:rsidR="00346319" w:rsidRDefault="00081505">
      <w:pPr>
        <w:pStyle w:val="SourceCode"/>
      </w:pPr>
      <w:r>
        <w:t>&lt;% while condition %&gt;</w:t>
      </w:r>
    </w:p>
    <w:p w:rsidR="00346319" w:rsidRDefault="00081505">
      <w:pPr>
        <w:pStyle w:val="SourceCode"/>
      </w:pPr>
      <w:r>
        <w:t xml:space="preserve">  &lt;%= getValue() %&gt;</w:t>
      </w:r>
    </w:p>
    <w:p w:rsidR="00346319" w:rsidRDefault="00081505">
      <w:pPr>
        <w:pStyle w:val="SourceCode"/>
      </w:pPr>
      <w:r>
        <w:t xml:space="preserve">  &lt;strong&gt;Sample&lt;/strong&gt;</w:t>
      </w:r>
    </w:p>
    <w:p w:rsidR="00346319" w:rsidRDefault="00081505">
      <w:pPr>
        <w:pStyle w:val="SourceCode"/>
      </w:pPr>
      <w:r>
        <w:t>&lt;% end %&gt;</w:t>
      </w:r>
    </w:p>
    <w:p w:rsidR="00081505" w:rsidRDefault="00081505" w:rsidP="00684DF9"/>
    <w:p w:rsidR="00DA1860" w:rsidRDefault="00081505" w:rsidP="00DA1860">
      <w:pPr>
        <w:jc w:val="both"/>
        <w:pPrChange w:id="673" w:author="sarah" w:date="2011-03-23T23:37:00Z">
          <w:pPr/>
        </w:pPrChange>
      </w:pPr>
      <w:r>
        <w:t xml:space="preserve">In this example, the first ERB tag containing Ruby code </w:t>
      </w:r>
      <w:r w:rsidRPr="00081505">
        <w:rPr>
          <w:rStyle w:val="SourceCodeChar"/>
        </w:rPr>
        <w:t>1 + 1</w:t>
      </w:r>
      <w:r>
        <w:t xml:space="preserve"> would be valid code by itself.  It is a single line so it has no children.  In this case, my tool would move on to the next ERB tag, </w:t>
      </w:r>
      <w:r w:rsidRPr="00081505">
        <w:rPr>
          <w:rStyle w:val="SourceCodeChar"/>
        </w:rPr>
        <w:t>while condition</w:t>
      </w:r>
      <w:r>
        <w:t xml:space="preserve">.  When this code is parsed, </w:t>
      </w:r>
      <w:r w:rsidRPr="00081505">
        <w:rPr>
          <w:rStyle w:val="SourceCodeChar"/>
        </w:rPr>
        <w:t>RubyParser</w:t>
      </w:r>
      <w:r>
        <w:t xml:space="preserve"> would raise an exception because this by itself is not valid Ruby.  When the next ERB tag's content is appended, however, the </w:t>
      </w:r>
      <w:r w:rsidRPr="00081505">
        <w:rPr>
          <w:rStyle w:val="SourceCodeChar"/>
        </w:rPr>
        <w:t>while condition</w:t>
      </w:r>
      <w:r>
        <w:t xml:space="preserve"> with </w:t>
      </w:r>
      <w:r w:rsidRPr="00081505">
        <w:rPr>
          <w:rStyle w:val="SourceCodeChar"/>
        </w:rPr>
        <w:t>end</w:t>
      </w:r>
      <w:r>
        <w:t xml:space="preserve"> are valid Ruby.  Then my tool knows that the ERB output tag </w:t>
      </w:r>
      <w:r w:rsidRPr="00081505">
        <w:rPr>
          <w:rStyle w:val="SourceCodeChar"/>
        </w:rPr>
        <w:t>getValue()</w:t>
      </w:r>
      <w:r>
        <w:t xml:space="preserve"> and the HTML </w:t>
      </w:r>
      <w:r w:rsidRPr="00081505">
        <w:rPr>
          <w:rStyle w:val="SourceCodeChar"/>
        </w:rPr>
        <w:t>&lt;strong&gt;Sample&lt;/strong&gt; are</w:t>
      </w:r>
      <w:r>
        <w:t xml:space="preserve"> nested within that </w:t>
      </w:r>
      <w:r w:rsidRPr="00081505">
        <w:rPr>
          <w:rStyle w:val="SourceCodeChar"/>
        </w:rPr>
        <w:t>while</w:t>
      </w:r>
      <w:r>
        <w:t xml:space="preserve"> loop.</w:t>
      </w:r>
    </w:p>
    <w:p w:rsidR="00621F7F" w:rsidRDefault="00621F7F" w:rsidP="00684DF9"/>
    <w:p w:rsidR="00DA1860" w:rsidRDefault="00621F7F" w:rsidP="00DA1860">
      <w:pPr>
        <w:jc w:val="both"/>
        <w:pPrChange w:id="674" w:author="sarah" w:date="2011-03-23T23:37:00Z">
          <w:pPr/>
        </w:pPrChange>
      </w:pPr>
      <w:r>
        <w:t>Some code blocks contain others, such as in the following example:</w:t>
      </w:r>
    </w:p>
    <w:p w:rsidR="00621F7F" w:rsidRDefault="00621F7F" w:rsidP="00684DF9"/>
    <w:tbl>
      <w:tblPr>
        <w:tblW w:w="0" w:type="auto"/>
        <w:tblLook w:val="04A0"/>
      </w:tblPr>
      <w:tblGrid>
        <w:gridCol w:w="349"/>
        <w:gridCol w:w="3385"/>
      </w:tblGrid>
      <w:tr w:rsidR="00331D1D" w:rsidRPr="002F4DC6" w:rsidTr="002F4DC6">
        <w:tc>
          <w:tcPr>
            <w:tcW w:w="0" w:type="auto"/>
          </w:tcPr>
          <w:p w:rsidR="00331D1D" w:rsidRPr="002F4DC6" w:rsidRDefault="00331D1D" w:rsidP="00684DF9">
            <w:r w:rsidRPr="002F4DC6">
              <w:t>1</w:t>
            </w:r>
          </w:p>
        </w:tc>
        <w:tc>
          <w:tcPr>
            <w:tcW w:w="0" w:type="auto"/>
          </w:tcPr>
          <w:p w:rsidR="00331D1D" w:rsidRPr="002F4DC6" w:rsidRDefault="00331D1D" w:rsidP="00DB11DB">
            <w:pPr>
              <w:pStyle w:val="SourceCode"/>
            </w:pPr>
            <w:r w:rsidRPr="002F4DC6">
              <w:t>&lt;% if outer_condition %&gt;</w:t>
            </w:r>
          </w:p>
        </w:tc>
      </w:tr>
      <w:tr w:rsidR="00331D1D" w:rsidRPr="002F4DC6" w:rsidTr="002F4DC6">
        <w:tc>
          <w:tcPr>
            <w:tcW w:w="0" w:type="auto"/>
          </w:tcPr>
          <w:p w:rsidR="00331D1D" w:rsidRPr="002F4DC6" w:rsidRDefault="00331D1D" w:rsidP="00684DF9">
            <w:r w:rsidRPr="002F4DC6">
              <w:t>2</w:t>
            </w:r>
          </w:p>
        </w:tc>
        <w:tc>
          <w:tcPr>
            <w:tcW w:w="0" w:type="auto"/>
          </w:tcPr>
          <w:p w:rsidR="00331D1D" w:rsidRPr="002F4DC6" w:rsidRDefault="00331D1D" w:rsidP="00DB11DB">
            <w:pPr>
              <w:pStyle w:val="SourceCode"/>
            </w:pPr>
            <w:r w:rsidRPr="002F4DC6">
              <w:t xml:space="preserve">  &lt;% for i in 1..5 do %&gt;</w:t>
            </w:r>
          </w:p>
        </w:tc>
      </w:tr>
      <w:tr w:rsidR="00331D1D" w:rsidRPr="002F4DC6" w:rsidTr="002F4DC6">
        <w:tc>
          <w:tcPr>
            <w:tcW w:w="0" w:type="auto"/>
          </w:tcPr>
          <w:p w:rsidR="00331D1D" w:rsidRPr="002F4DC6" w:rsidRDefault="00331D1D" w:rsidP="00684DF9">
            <w:r w:rsidRPr="002F4DC6">
              <w:t>3</w:t>
            </w:r>
          </w:p>
        </w:tc>
        <w:tc>
          <w:tcPr>
            <w:tcW w:w="0" w:type="auto"/>
          </w:tcPr>
          <w:p w:rsidR="00331D1D" w:rsidRPr="002F4DC6" w:rsidRDefault="00331D1D" w:rsidP="00DB11DB">
            <w:pPr>
              <w:pStyle w:val="SourceCode"/>
            </w:pPr>
            <w:r w:rsidRPr="002F4DC6">
              <w:t xml:space="preserve">    Test</w:t>
            </w:r>
          </w:p>
        </w:tc>
      </w:tr>
      <w:tr w:rsidR="00331D1D" w:rsidRPr="002F4DC6" w:rsidTr="002F4DC6">
        <w:tc>
          <w:tcPr>
            <w:tcW w:w="0" w:type="auto"/>
          </w:tcPr>
          <w:p w:rsidR="00331D1D" w:rsidRPr="002F4DC6" w:rsidRDefault="00331D1D" w:rsidP="00684DF9">
            <w:r w:rsidRPr="002F4DC6">
              <w:t>4</w:t>
            </w:r>
          </w:p>
        </w:tc>
        <w:tc>
          <w:tcPr>
            <w:tcW w:w="0" w:type="auto"/>
          </w:tcPr>
          <w:p w:rsidR="00331D1D" w:rsidRPr="002F4DC6" w:rsidRDefault="00331D1D" w:rsidP="00DB11DB">
            <w:pPr>
              <w:pStyle w:val="SourceCode"/>
            </w:pPr>
            <w:r w:rsidRPr="002F4DC6">
              <w:t xml:space="preserve">  &lt;% end %&gt;</w:t>
            </w:r>
          </w:p>
        </w:tc>
      </w:tr>
      <w:tr w:rsidR="00331D1D" w:rsidRPr="002F4DC6" w:rsidTr="002F4DC6">
        <w:tc>
          <w:tcPr>
            <w:tcW w:w="0" w:type="auto"/>
          </w:tcPr>
          <w:p w:rsidR="00331D1D" w:rsidRPr="002F4DC6" w:rsidRDefault="00331D1D" w:rsidP="00684DF9">
            <w:r w:rsidRPr="002F4DC6">
              <w:t>5</w:t>
            </w:r>
          </w:p>
        </w:tc>
        <w:tc>
          <w:tcPr>
            <w:tcW w:w="0" w:type="auto"/>
          </w:tcPr>
          <w:p w:rsidR="00331D1D" w:rsidRPr="002F4DC6" w:rsidRDefault="00331D1D" w:rsidP="00DB11DB">
            <w:pPr>
              <w:pStyle w:val="SourceCode"/>
            </w:pPr>
            <w:r w:rsidRPr="002F4DC6">
              <w:t>&lt;% else %&gt;</w:t>
            </w:r>
          </w:p>
        </w:tc>
      </w:tr>
      <w:tr w:rsidR="00F86468" w:rsidRPr="002F4DC6" w:rsidTr="002F4DC6">
        <w:tc>
          <w:tcPr>
            <w:tcW w:w="0" w:type="auto"/>
          </w:tcPr>
          <w:p w:rsidR="00F86468" w:rsidRPr="002F4DC6" w:rsidRDefault="00F86468" w:rsidP="00684DF9">
            <w:r w:rsidRPr="002F4DC6">
              <w:t>6</w:t>
            </w:r>
          </w:p>
        </w:tc>
        <w:tc>
          <w:tcPr>
            <w:tcW w:w="0" w:type="auto"/>
          </w:tcPr>
          <w:p w:rsidR="00F86468" w:rsidRPr="002F4DC6" w:rsidRDefault="00F86468" w:rsidP="00DB11DB">
            <w:pPr>
              <w:pStyle w:val="SourceCode"/>
            </w:pPr>
            <w:r w:rsidRPr="002F4DC6">
              <w:t xml:space="preserve">  Value</w:t>
            </w:r>
          </w:p>
        </w:tc>
      </w:tr>
      <w:tr w:rsidR="00F86468" w:rsidRPr="002F4DC6" w:rsidTr="002F4DC6">
        <w:tc>
          <w:tcPr>
            <w:tcW w:w="0" w:type="auto"/>
          </w:tcPr>
          <w:p w:rsidR="00F86468" w:rsidRPr="002F4DC6" w:rsidRDefault="00F86468" w:rsidP="00684DF9">
            <w:r w:rsidRPr="002F4DC6">
              <w:t>7</w:t>
            </w:r>
          </w:p>
        </w:tc>
        <w:tc>
          <w:tcPr>
            <w:tcW w:w="0" w:type="auto"/>
          </w:tcPr>
          <w:p w:rsidR="00F86468" w:rsidRPr="002F4DC6" w:rsidRDefault="00F86468" w:rsidP="00DB11DB">
            <w:pPr>
              <w:pStyle w:val="SourceCode"/>
            </w:pPr>
            <w:r w:rsidRPr="002F4DC6">
              <w:t>&lt;% end %&gt;</w:t>
            </w:r>
          </w:p>
        </w:tc>
      </w:tr>
    </w:tbl>
    <w:p w:rsidR="006E1EBC" w:rsidRDefault="006E1EBC" w:rsidP="00684DF9"/>
    <w:p w:rsidR="00DA1860" w:rsidRDefault="006E1EBC" w:rsidP="00DA1860">
      <w:pPr>
        <w:jc w:val="both"/>
        <w:pPrChange w:id="675" w:author="sarah" w:date="2011-03-23T23:37:00Z">
          <w:pPr/>
        </w:pPrChange>
      </w:pPr>
      <w:r>
        <w:t xml:space="preserve">Here my tool would have to parse all ERB tags concatenated together before </w:t>
      </w:r>
      <w:r w:rsidRPr="006E1EBC">
        <w:rPr>
          <w:rStyle w:val="SourceCodeChar"/>
        </w:rPr>
        <w:t>RubyParser</w:t>
      </w:r>
      <w:r>
        <w:t xml:space="preserve"> would accept the input as valid code.  After that, the contents of the code block would be </w:t>
      </w:r>
      <w:r w:rsidR="00D415B1">
        <w:t xml:space="preserve">lines 2 through 6, inclusive.  That is, the </w:t>
      </w:r>
      <w:r w:rsidR="00D415B1" w:rsidRPr="00D415B1">
        <w:rPr>
          <w:rStyle w:val="SourceCodeChar"/>
        </w:rPr>
        <w:t>RubyParser</w:t>
      </w:r>
      <w:r w:rsidR="00D415B1">
        <w:t xml:space="preserve"> does not identify lines 2-4, inclusive as being in the true condition of an </w:t>
      </w:r>
      <w:r w:rsidR="00D415B1" w:rsidRPr="00D415B1">
        <w:rPr>
          <w:rStyle w:val="SourceCodeChar"/>
        </w:rPr>
        <w:t>if</w:t>
      </w:r>
      <w:r w:rsidR="00D415B1">
        <w:t xml:space="preserve"> statement, nor does it identify line 6 as being in the false condition of an </w:t>
      </w:r>
      <w:r w:rsidR="00D415B1" w:rsidRPr="00D415B1">
        <w:rPr>
          <w:rStyle w:val="SourceCodeChar"/>
        </w:rPr>
        <w:t>if</w:t>
      </w:r>
      <w:r w:rsidR="00D415B1">
        <w:t xml:space="preserve"> statement.</w:t>
      </w:r>
      <w:r w:rsidR="003F47B9">
        <w:t xml:space="preserve">  This must be handled later by my tool via the </w:t>
      </w:r>
      <w:r w:rsidR="003F47B9" w:rsidRPr="003F47B9">
        <w:rPr>
          <w:rStyle w:val="SourceCodeChar"/>
        </w:rPr>
        <w:t>split_branches</w:t>
      </w:r>
      <w:r w:rsidR="003F47B9">
        <w:t xml:space="preserve"> method.</w:t>
      </w:r>
    </w:p>
    <w:p w:rsidR="009B46D0" w:rsidRDefault="009B46D0" w:rsidP="00684DF9"/>
    <w:p w:rsidR="00DA1860" w:rsidRDefault="009B46D0" w:rsidP="00DA1860">
      <w:pPr>
        <w:jc w:val="both"/>
        <w:pPrChange w:id="676" w:author="sarah" w:date="2011-03-23T23:37:00Z">
          <w:pPr/>
        </w:pPrChange>
      </w:pPr>
      <w:r>
        <w:t xml:space="preserve">After code blocks have been found, atomic sections can be identified.  This is </w:t>
      </w:r>
      <w:r w:rsidR="005A2199">
        <w:t>done by iterating</w:t>
      </w:r>
      <w:r w:rsidR="00F4275A">
        <w:t xml:space="preserve"> over all the nodes in the </w:t>
      </w:r>
      <w:r w:rsidR="00F4275A" w:rsidRPr="00F4275A">
        <w:rPr>
          <w:rStyle w:val="SourceCodeChar"/>
        </w:rPr>
        <w:t>ERBD</w:t>
      </w:r>
      <w:r w:rsidR="005A2199" w:rsidRPr="00F4275A">
        <w:rPr>
          <w:rStyle w:val="SourceCodeChar"/>
        </w:rPr>
        <w:t>ocument</w:t>
      </w:r>
      <w:r w:rsidR="00F4275A">
        <w:t xml:space="preserve"> and appending content to an instance of the </w:t>
      </w:r>
      <w:r w:rsidR="00F4275A" w:rsidRPr="00F4275A">
        <w:rPr>
          <w:rStyle w:val="SourceCodeChar"/>
        </w:rPr>
        <w:t>AtomicSection</w:t>
      </w:r>
      <w:r w:rsidR="00F4275A">
        <w:t xml:space="preserve"> class.  When an ERB tag is encountered, or when a call to the Rails method </w:t>
      </w:r>
      <w:r w:rsidR="00F4275A" w:rsidRPr="00F4275A">
        <w:rPr>
          <w:rStyle w:val="SourceCodeChar"/>
        </w:rPr>
        <w:t>render</w:t>
      </w:r>
      <w:r w:rsidR="00F4275A">
        <w:t xml:space="preserve"> is encountered within an ERB output tag, a new atomic section is started.</w:t>
      </w:r>
      <w:r w:rsidR="005F1E11">
        <w:t xml:space="preserve">  A new section must be started for a </w:t>
      </w:r>
      <w:r w:rsidR="005F1E11" w:rsidRPr="005F1E11">
        <w:rPr>
          <w:rStyle w:val="SourceCodeChar"/>
        </w:rPr>
        <w:t>render</w:t>
      </w:r>
      <w:r w:rsidR="005F1E11">
        <w:t xml:space="preserve"> because that </w:t>
      </w:r>
      <w:r w:rsidR="005F1E11">
        <w:lastRenderedPageBreak/>
        <w:t xml:space="preserve">is an instance of aggregation, where the contents returned by </w:t>
      </w:r>
      <w:r w:rsidR="005F1E11" w:rsidRPr="005F1E11">
        <w:rPr>
          <w:rStyle w:val="SourceCodeChar"/>
        </w:rPr>
        <w:t>render</w:t>
      </w:r>
      <w:r w:rsidR="005F1E11">
        <w:t xml:space="preserve"> will be embedded in the page.</w:t>
      </w:r>
      <w:r w:rsidR="00F95480">
        <w:t xml:space="preserve">  Atomic sections are retained within a list in ERB nodes such as the </w:t>
      </w:r>
      <w:r w:rsidR="00F95480" w:rsidRPr="00F95480">
        <w:rPr>
          <w:rStyle w:val="SourceCodeChar"/>
        </w:rPr>
        <w:t>ERBDocument</w:t>
      </w:r>
      <w:r w:rsidR="00F95480">
        <w:t xml:space="preserve"> and </w:t>
      </w:r>
      <w:r w:rsidR="00F95480" w:rsidRPr="00F95480">
        <w:rPr>
          <w:rStyle w:val="SourceCodeChar"/>
        </w:rPr>
        <w:t>ERBTag</w:t>
      </w:r>
      <w:r w:rsidR="00F95480">
        <w:t xml:space="preserve"> classes.</w:t>
      </w:r>
    </w:p>
    <w:p w:rsidR="00510899" w:rsidRDefault="00510899" w:rsidP="00684DF9"/>
    <w:p w:rsidR="00DA1860" w:rsidRDefault="00510899" w:rsidP="00DA1860">
      <w:pPr>
        <w:jc w:val="both"/>
        <w:pPrChange w:id="677" w:author="sarah" w:date="2011-03-23T23:37:00Z">
          <w:pPr/>
        </w:pPrChange>
      </w:pPr>
      <w:r>
        <w:t xml:space="preserve">After atomic sections are identified, they are nested within code blocks.  An index is used to indicate where in the original ERB document a node was found, and these indices are used to determine the parent of an atomic section.  An atomic section's range is the range of indices of its contents.  Atomic sections are identified at the top-most level, the </w:t>
      </w:r>
      <w:r w:rsidRPr="00510899">
        <w:rPr>
          <w:rStyle w:val="SourceCodeChar"/>
        </w:rPr>
        <w:t>ERBDocument</w:t>
      </w:r>
      <w:r>
        <w:t xml:space="preserve">, and then moved to be contained in the separate atomic section lists that </w:t>
      </w:r>
      <w:r w:rsidRPr="00510899">
        <w:rPr>
          <w:rStyle w:val="SourceCodeChar"/>
        </w:rPr>
        <w:t>ERBTag</w:t>
      </w:r>
      <w:r>
        <w:t xml:space="preserve"> nodes maintain.</w:t>
      </w:r>
      <w:r w:rsidR="00845DDA">
        <w:t xml:space="preserve">  This is useful later when determining component expressions, to see if an atomic section is within, for </w:t>
      </w:r>
      <w:r w:rsidR="00650A60">
        <w:t>example, an ERB tag with a loop.</w:t>
      </w:r>
      <w:r w:rsidR="00BA3288">
        <w:t xml:space="preserve">  If an atomic section's range is indices 3-5, for example, and an </w:t>
      </w:r>
      <w:r w:rsidR="00BA3288" w:rsidRPr="00BA3288">
        <w:rPr>
          <w:rStyle w:val="SourceCodeChar"/>
        </w:rPr>
        <w:t>ERBTag</w:t>
      </w:r>
      <w:r w:rsidR="00BA3288">
        <w:t xml:space="preserve"> has range 2-6, the atomic section will be nested within that </w:t>
      </w:r>
      <w:r w:rsidR="00BA3288" w:rsidRPr="00BA3288">
        <w:rPr>
          <w:rStyle w:val="SourceCodeChar"/>
        </w:rPr>
        <w:t>ERBTag</w:t>
      </w:r>
      <w:r w:rsidR="00BA3288">
        <w:t>.</w:t>
      </w:r>
    </w:p>
    <w:p w:rsidR="00BA3288" w:rsidRDefault="00BA3288" w:rsidP="00684DF9"/>
    <w:p w:rsidR="00DA1860" w:rsidRDefault="00BA3288" w:rsidP="00DA1860">
      <w:pPr>
        <w:jc w:val="both"/>
        <w:rPr>
          <w:ins w:id="678" w:author="sarah" w:date="2011-03-23T22:58:00Z"/>
        </w:rPr>
        <w:pPrChange w:id="679" w:author="sarah" w:date="2011-03-23T23:37:00Z">
          <w:pPr/>
        </w:pPrChange>
      </w:pPr>
      <w:r>
        <w:t xml:space="preserve">Once atomic sections have been nested, </w:t>
      </w:r>
      <w:del w:id="680" w:author="sarah" w:date="2011-03-23T22:53:00Z">
        <w:r w:rsidR="00126983" w:rsidDel="00523EB7">
          <w:delText xml:space="preserve">if-else </w:delText>
        </w:r>
      </w:del>
      <w:r w:rsidR="00126983">
        <w:t xml:space="preserve">branches can be split in </w:t>
      </w:r>
      <w:r w:rsidR="00126983" w:rsidRPr="00126983">
        <w:rPr>
          <w:rStyle w:val="SourceCodeChar"/>
        </w:rPr>
        <w:t>ERBTag</w:t>
      </w:r>
      <w:r w:rsidR="00126983">
        <w:t xml:space="preserve"> nodes.</w:t>
      </w:r>
      <w:r w:rsidR="00CD55AF">
        <w:t xml:space="preserve">  </w:t>
      </w:r>
      <w:r w:rsidR="00126983">
        <w:t xml:space="preserve">This is necessary for identifying selections in component expressions.  </w:t>
      </w:r>
      <w:r w:rsidR="000C0079">
        <w:t xml:space="preserve">For each </w:t>
      </w:r>
      <w:r w:rsidR="00CD55AF">
        <w:t xml:space="preserve">node that looks like a selection (for example, its s-expression has an </w:t>
      </w:r>
      <w:r w:rsidR="00CD55AF" w:rsidRPr="00CD55AF">
        <w:rPr>
          <w:rStyle w:val="SourceCodeChar"/>
        </w:rPr>
        <w:t>if</w:t>
      </w:r>
      <w:r w:rsidR="00CD55AF">
        <w:t xml:space="preserve"> or a </w:t>
      </w:r>
      <w:r w:rsidR="00CD55AF" w:rsidRPr="00CD55AF">
        <w:rPr>
          <w:rStyle w:val="SourceCodeChar"/>
        </w:rPr>
        <w:t>case</w:t>
      </w:r>
      <w:r w:rsidR="00CD55AF">
        <w:t xml:space="preserve"> statement), the </w:t>
      </w:r>
      <w:r w:rsidR="00CD55AF" w:rsidRPr="00CD55AF">
        <w:rPr>
          <w:rStyle w:val="SourceCodeChar"/>
        </w:rPr>
        <w:t xml:space="preserve">split_branch </w:t>
      </w:r>
      <w:r w:rsidR="00CD55AF">
        <w:t>method is called on it.</w:t>
      </w:r>
      <w:r w:rsidR="00BD6A85">
        <w:t xml:space="preserve">  This method determines whic</w:t>
      </w:r>
      <w:r w:rsidR="004F3561">
        <w:t>h of the node's c</w:t>
      </w:r>
      <w:r w:rsidR="0083740C">
        <w:t xml:space="preserve">ontents belongs in which branch by </w:t>
      </w:r>
      <w:del w:id="681" w:author="sarah" w:date="2011-03-23T22:53:00Z">
        <w:r w:rsidR="0083740C" w:rsidDel="00523EB7">
          <w:delText xml:space="preserve">comparing </w:delText>
        </w:r>
      </w:del>
      <w:ins w:id="682" w:author="sarah" w:date="2011-03-23T22:53:00Z">
        <w:r w:rsidR="00523EB7">
          <w:t xml:space="preserve">analyzing </w:t>
        </w:r>
      </w:ins>
      <w:r w:rsidR="0083740C">
        <w:t>s-expressions.</w:t>
      </w:r>
    </w:p>
    <w:p w:rsidR="0066486E" w:rsidRDefault="0066486E" w:rsidP="00684DF9">
      <w:pPr>
        <w:rPr>
          <w:ins w:id="683" w:author="sarah" w:date="2011-03-23T22:58:00Z"/>
        </w:rPr>
      </w:pPr>
    </w:p>
    <w:p w:rsidR="00DA1860" w:rsidRDefault="0066486E" w:rsidP="00DA1860">
      <w:pPr>
        <w:jc w:val="both"/>
        <w:rPr>
          <w:ins w:id="684" w:author="sarah" w:date="2011-03-23T23:00:00Z"/>
        </w:rPr>
        <w:pPrChange w:id="685" w:author="sarah" w:date="2011-03-23T23:38:00Z">
          <w:pPr/>
        </w:pPrChange>
      </w:pPr>
      <w:ins w:id="686" w:author="sarah" w:date="2011-03-23T22:58:00Z">
        <w:r>
          <w:t xml:space="preserve">The method first checks that the node on which it is operating looks like a selection by calling the </w:t>
        </w:r>
        <w:r w:rsidR="00DA1860" w:rsidRPr="00DA1860">
          <w:rPr>
            <w:rStyle w:val="SourceCodeChar"/>
            <w:rPrChange w:id="687" w:author="sarah" w:date="2011-03-23T22:58:00Z">
              <w:rPr>
                <w:color w:val="0000FF"/>
                <w:u w:val="single"/>
              </w:rPr>
            </w:rPrChange>
          </w:rPr>
          <w:t>selection?</w:t>
        </w:r>
        <w:r>
          <w:t xml:space="preserve"> method.  By convention, the names of Ruby predicates (methods that return a Boolean value) end in a question mark.  </w:t>
        </w:r>
      </w:ins>
      <w:ins w:id="688" w:author="sarah" w:date="2011-03-23T22:59:00Z">
        <w:r w:rsidR="00BD73B3">
          <w:t xml:space="preserve">The </w:t>
        </w:r>
        <w:r w:rsidR="00DA1860" w:rsidRPr="00DA1860">
          <w:rPr>
            <w:rStyle w:val="SourceCodeChar"/>
            <w:rPrChange w:id="689" w:author="sarah" w:date="2011-03-23T22:59:00Z">
              <w:rPr>
                <w:color w:val="0000FF"/>
                <w:u w:val="single"/>
              </w:rPr>
            </w:rPrChange>
          </w:rPr>
          <w:t>selection?</w:t>
        </w:r>
        <w:r w:rsidR="00BD73B3">
          <w:t xml:space="preserve"> method checks the node's s-expression for </w:t>
        </w:r>
        <w:r w:rsidR="00DA1860" w:rsidRPr="00DA1860">
          <w:rPr>
            <w:rStyle w:val="SourceCodeChar"/>
            <w:rPrChange w:id="690" w:author="sarah" w:date="2011-03-23T22:59:00Z">
              <w:rPr>
                <w:color w:val="0000FF"/>
                <w:u w:val="single"/>
              </w:rPr>
            </w:rPrChange>
          </w:rPr>
          <w:t>:if</w:t>
        </w:r>
        <w:r w:rsidR="00BD73B3">
          <w:t xml:space="preserve">, </w:t>
        </w:r>
        <w:r w:rsidR="00DA1860" w:rsidRPr="00DA1860">
          <w:rPr>
            <w:rStyle w:val="SourceCodeChar"/>
            <w:rPrChange w:id="691" w:author="sarah" w:date="2011-03-23T23:00:00Z">
              <w:rPr>
                <w:color w:val="0000FF"/>
                <w:u w:val="single"/>
              </w:rPr>
            </w:rPrChange>
          </w:rPr>
          <w:t>:case</w:t>
        </w:r>
        <w:r w:rsidR="00BD73B3">
          <w:t xml:space="preserve">, or </w:t>
        </w:r>
        <w:r w:rsidR="00DA1860" w:rsidRPr="00DA1860">
          <w:rPr>
            <w:rStyle w:val="SourceCodeChar"/>
            <w:rPrChange w:id="692" w:author="sarah" w:date="2011-03-23T23:00:00Z">
              <w:rPr>
                <w:color w:val="0000FF"/>
                <w:u w:val="single"/>
              </w:rPr>
            </w:rPrChange>
          </w:rPr>
          <w:t>:when</w:t>
        </w:r>
      </w:ins>
      <w:ins w:id="693" w:author="sarah" w:date="2011-03-23T23:00:00Z">
        <w:r w:rsidR="00BD73B3">
          <w:t>--</w:t>
        </w:r>
        <w:r w:rsidR="00041C81">
          <w:t xml:space="preserve">Ruby </w:t>
        </w:r>
        <w:r w:rsidR="00BD73B3">
          <w:t xml:space="preserve">symbols </w:t>
        </w:r>
      </w:ins>
      <w:ins w:id="694" w:author="sarah" w:date="2011-03-23T22:59:00Z">
        <w:r w:rsidR="00BD73B3">
          <w:t xml:space="preserve">which indicate a branch.  Ruby's </w:t>
        </w:r>
        <w:r w:rsidR="00DA1860" w:rsidRPr="00DA1860">
          <w:rPr>
            <w:rStyle w:val="SourceCodeChar"/>
            <w:rPrChange w:id="695" w:author="sarah" w:date="2011-03-23T23:00:00Z">
              <w:rPr>
                <w:color w:val="0000FF"/>
                <w:u w:val="single"/>
              </w:rPr>
            </w:rPrChange>
          </w:rPr>
          <w:t>unless</w:t>
        </w:r>
        <w:r w:rsidR="00BD73B3">
          <w:t xml:space="preserve"> keyword is represented by </w:t>
        </w:r>
        <w:r w:rsidR="00DA1860" w:rsidRPr="00DA1860">
          <w:rPr>
            <w:rStyle w:val="SourceCodeChar"/>
            <w:rPrChange w:id="696" w:author="sarah" w:date="2011-03-23T23:00:00Z">
              <w:rPr>
                <w:color w:val="0000FF"/>
                <w:u w:val="single"/>
              </w:rPr>
            </w:rPrChange>
          </w:rPr>
          <w:t>:if</w:t>
        </w:r>
        <w:r w:rsidR="00BD73B3">
          <w:t xml:space="preserve"> in an s-expression.  </w:t>
        </w:r>
      </w:ins>
      <w:ins w:id="697" w:author="sarah" w:date="2011-03-23T23:00:00Z">
        <w:r w:rsidR="00D37A98">
          <w:t xml:space="preserve">If the node is not a branch, the </w:t>
        </w:r>
        <w:r w:rsidR="00DA1860" w:rsidRPr="00DA1860">
          <w:rPr>
            <w:rStyle w:val="SourceCodeChar"/>
            <w:rPrChange w:id="698" w:author="sarah" w:date="2011-03-23T23:00:00Z">
              <w:rPr>
                <w:color w:val="0000FF"/>
                <w:u w:val="single"/>
              </w:rPr>
            </w:rPrChange>
          </w:rPr>
          <w:t>split_branch</w:t>
        </w:r>
        <w:r w:rsidR="00D37A98">
          <w:t xml:space="preserve"> method returns without doing anything.</w:t>
        </w:r>
      </w:ins>
    </w:p>
    <w:p w:rsidR="00D37A98" w:rsidRDefault="00D37A98" w:rsidP="00684DF9">
      <w:pPr>
        <w:rPr>
          <w:ins w:id="699" w:author="sarah" w:date="2011-03-23T23:00:00Z"/>
        </w:rPr>
      </w:pPr>
    </w:p>
    <w:p w:rsidR="00DA1860" w:rsidRDefault="00E847FC" w:rsidP="00DA1860">
      <w:pPr>
        <w:jc w:val="both"/>
        <w:rPr>
          <w:ins w:id="700" w:author="sarah" w:date="2011-03-23T22:57:00Z"/>
        </w:rPr>
        <w:pPrChange w:id="701" w:author="sarah" w:date="2011-03-23T23:38:00Z">
          <w:pPr/>
        </w:pPrChange>
      </w:pPr>
      <w:ins w:id="702" w:author="sarah" w:date="2011-03-23T22:54:00Z">
        <w:r>
          <w:t xml:space="preserve">The direct </w:t>
        </w:r>
        <w:r w:rsidR="00DA1860" w:rsidRPr="00DA1860">
          <w:rPr>
            <w:rStyle w:val="SourceCodeChar"/>
            <w:rPrChange w:id="703" w:author="sarah" w:date="2011-03-23T22:54:00Z">
              <w:rPr>
                <w:color w:val="0000FF"/>
                <w:u w:val="single"/>
              </w:rPr>
            </w:rPrChange>
          </w:rPr>
          <w:t>ERBTag</w:t>
        </w:r>
        <w:r>
          <w:t xml:space="preserve"> children of the node are considered, and </w:t>
        </w:r>
        <w:r w:rsidR="00DA1860" w:rsidRPr="00DA1860">
          <w:rPr>
            <w:rStyle w:val="SourceCodeChar"/>
            <w:rPrChange w:id="704" w:author="sarah" w:date="2011-03-23T22:54:00Z">
              <w:rPr>
                <w:color w:val="0000FF"/>
                <w:u w:val="single"/>
              </w:rPr>
            </w:rPrChange>
          </w:rPr>
          <w:t>split_branch</w:t>
        </w:r>
        <w:r>
          <w:t xml:space="preserve"> is called recursively on each of these first.  Th</w:t>
        </w:r>
        <w:r w:rsidR="00465283">
          <w:t>is is to split nested branches</w:t>
        </w:r>
      </w:ins>
      <w:ins w:id="705" w:author="sarah" w:date="2011-03-23T23:01:00Z">
        <w:r w:rsidR="00465283">
          <w:t xml:space="preserve">, </w:t>
        </w:r>
      </w:ins>
      <w:ins w:id="706" w:author="sarah" w:date="2011-03-23T22:54:00Z">
        <w:r>
          <w:t xml:space="preserve">such as an </w:t>
        </w:r>
        <w:r w:rsidR="00DA1860" w:rsidRPr="00DA1860">
          <w:rPr>
            <w:rStyle w:val="SourceCodeChar"/>
            <w:rPrChange w:id="707" w:author="sarah" w:date="2011-03-23T22:55:00Z">
              <w:rPr>
                <w:color w:val="0000FF"/>
                <w:u w:val="single"/>
              </w:rPr>
            </w:rPrChange>
          </w:rPr>
          <w:t>if</w:t>
        </w:r>
        <w:r>
          <w:t xml:space="preserve"> statement within an </w:t>
        </w:r>
        <w:r w:rsidR="00DA1860" w:rsidRPr="00DA1860">
          <w:rPr>
            <w:rStyle w:val="SourceCodeChar"/>
            <w:rPrChange w:id="708" w:author="sarah" w:date="2011-03-23T22:55:00Z">
              <w:rPr>
                <w:color w:val="0000FF"/>
                <w:u w:val="single"/>
              </w:rPr>
            </w:rPrChange>
          </w:rPr>
          <w:t>if</w:t>
        </w:r>
        <w:r>
          <w:t xml:space="preserve"> </w:t>
        </w:r>
        <w:r w:rsidR="00465283">
          <w:t>statement</w:t>
        </w:r>
      </w:ins>
      <w:ins w:id="709" w:author="sarah" w:date="2011-03-23T23:01:00Z">
        <w:r w:rsidR="00465283">
          <w:t>,</w:t>
        </w:r>
      </w:ins>
      <w:ins w:id="710" w:author="sarah" w:date="2011-03-23T22:55:00Z">
        <w:r>
          <w:t xml:space="preserve"> first.  The node's list of branch content</w:t>
        </w:r>
      </w:ins>
      <w:ins w:id="711" w:author="sarah" w:date="2011-03-23T23:01:00Z">
        <w:r w:rsidR="000C3EAF">
          <w:t>, maintained as a field within the class,</w:t>
        </w:r>
      </w:ins>
      <w:ins w:id="712" w:author="sarah" w:date="2011-03-23T22:55:00Z">
        <w:r>
          <w:t xml:space="preserve"> i</w:t>
        </w:r>
        <w:r w:rsidR="0051121F">
          <w:t>s initialized to an empty array</w:t>
        </w:r>
      </w:ins>
      <w:ins w:id="713" w:author="sarah" w:date="2011-03-23T23:01:00Z">
        <w:r w:rsidR="00E409CA">
          <w:t>.  T</w:t>
        </w:r>
      </w:ins>
      <w:ins w:id="714" w:author="sarah" w:date="2011-03-23T22:56:00Z">
        <w:r w:rsidR="0051121F">
          <w:t xml:space="preserve">his array will eventually be an array of arrays, where each sub-array represents a branch in the node.  For example, if the node's Ruby source were </w:t>
        </w:r>
        <w:r w:rsidR="00DA1860" w:rsidRPr="00DA1860">
          <w:rPr>
            <w:rStyle w:val="SourceCodeChar"/>
            <w:rPrChange w:id="715" w:author="sarah" w:date="2011-03-23T22:57:00Z">
              <w:rPr>
                <w:color w:val="0000FF"/>
                <w:u w:val="single"/>
              </w:rPr>
            </w:rPrChange>
          </w:rPr>
          <w:t>if condition1 then blah; elsif condition2 then bleh; else bloh; end</w:t>
        </w:r>
        <w:r w:rsidR="0051121F">
          <w:t xml:space="preserve">, then its branches would be </w:t>
        </w:r>
      </w:ins>
      <w:ins w:id="716" w:author="sarah" w:date="2011-03-23T23:01:00Z">
        <w:r w:rsidR="002B78D3">
          <w:rPr>
            <w:rStyle w:val="SourceCodeChar"/>
          </w:rPr>
          <w:t>[</w:t>
        </w:r>
      </w:ins>
      <w:ins w:id="717" w:author="sarah" w:date="2011-03-23T23:02:00Z">
        <w:r w:rsidR="006A647B">
          <w:rPr>
            <w:rStyle w:val="SourceCodeChar"/>
          </w:rPr>
          <w:t>[</w:t>
        </w:r>
      </w:ins>
      <w:ins w:id="718" w:author="sarah" w:date="2011-03-23T23:01:00Z">
        <w:r w:rsidR="002B78D3">
          <w:rPr>
            <w:rStyle w:val="SourceCodeChar"/>
          </w:rPr>
          <w:t>b</w:t>
        </w:r>
      </w:ins>
      <w:ins w:id="719" w:author="sarah" w:date="2011-03-23T22:56:00Z">
        <w:r w:rsidR="00DA1860" w:rsidRPr="00DA1860">
          <w:rPr>
            <w:rStyle w:val="SourceCodeChar"/>
            <w:rPrChange w:id="720" w:author="sarah" w:date="2011-03-23T22:57:00Z">
              <w:rPr>
                <w:color w:val="0000FF"/>
                <w:u w:val="single"/>
              </w:rPr>
            </w:rPrChange>
          </w:rPr>
          <w:t>lah</w:t>
        </w:r>
      </w:ins>
      <w:ins w:id="721" w:author="sarah" w:date="2011-03-23T23:02:00Z">
        <w:r w:rsidR="006A647B">
          <w:rPr>
            <w:rStyle w:val="SourceCodeChar"/>
          </w:rPr>
          <w:t>], [</w:t>
        </w:r>
      </w:ins>
      <w:ins w:id="722" w:author="sarah" w:date="2011-03-23T22:56:00Z">
        <w:r w:rsidR="00DA1860" w:rsidRPr="00DA1860">
          <w:rPr>
            <w:rStyle w:val="SourceCodeChar"/>
            <w:rPrChange w:id="723" w:author="sarah" w:date="2011-03-23T22:57:00Z">
              <w:rPr>
                <w:color w:val="0000FF"/>
                <w:u w:val="single"/>
              </w:rPr>
            </w:rPrChange>
          </w:rPr>
          <w:t>bleh</w:t>
        </w:r>
      </w:ins>
      <w:ins w:id="724" w:author="sarah" w:date="2011-03-23T23:02:00Z">
        <w:r w:rsidR="006A647B">
          <w:rPr>
            <w:rStyle w:val="SourceCodeChar"/>
          </w:rPr>
          <w:t>], [</w:t>
        </w:r>
      </w:ins>
      <w:ins w:id="725" w:author="sarah" w:date="2011-03-23T22:56:00Z">
        <w:r w:rsidR="00DA1860" w:rsidRPr="00DA1860">
          <w:rPr>
            <w:rStyle w:val="SourceCodeChar"/>
            <w:rPrChange w:id="726" w:author="sarah" w:date="2011-03-23T22:57:00Z">
              <w:rPr>
                <w:color w:val="0000FF"/>
                <w:u w:val="single"/>
              </w:rPr>
            </w:rPrChange>
          </w:rPr>
          <w:t>bloh</w:t>
        </w:r>
      </w:ins>
      <w:ins w:id="727" w:author="sarah" w:date="2011-03-23T23:02:00Z">
        <w:r w:rsidR="006A647B">
          <w:rPr>
            <w:rStyle w:val="SourceCodeChar"/>
          </w:rPr>
          <w:t>]</w:t>
        </w:r>
      </w:ins>
      <w:ins w:id="728" w:author="sarah" w:date="2011-03-23T23:01:00Z">
        <w:r w:rsidR="002B78D3">
          <w:rPr>
            <w:rStyle w:val="SourceCodeChar"/>
          </w:rPr>
          <w:t>]</w:t>
        </w:r>
      </w:ins>
      <w:ins w:id="729" w:author="sarah" w:date="2011-03-23T22:56:00Z">
        <w:r w:rsidR="0051121F">
          <w:t>.</w:t>
        </w:r>
      </w:ins>
    </w:p>
    <w:p w:rsidR="0066486E" w:rsidRDefault="0066486E" w:rsidP="00684DF9">
      <w:pPr>
        <w:rPr>
          <w:ins w:id="730" w:author="sarah" w:date="2011-03-23T22:57:00Z"/>
        </w:rPr>
      </w:pPr>
    </w:p>
    <w:p w:rsidR="00DA1860" w:rsidRDefault="0051121F" w:rsidP="00DA1860">
      <w:pPr>
        <w:jc w:val="both"/>
        <w:rPr>
          <w:ins w:id="731" w:author="sarah" w:date="2011-03-23T23:03:00Z"/>
        </w:rPr>
        <w:pPrChange w:id="732" w:author="sarah" w:date="2011-03-23T23:38:00Z">
          <w:pPr/>
        </w:pPrChange>
      </w:pPr>
      <w:ins w:id="733" w:author="sarah" w:date="2011-03-23T22:55:00Z">
        <w:r>
          <w:t>If the</w:t>
        </w:r>
      </w:ins>
      <w:ins w:id="734" w:author="sarah" w:date="2011-03-23T22:57:00Z">
        <w:r w:rsidR="0066486E">
          <w:t xml:space="preserve"> node has</w:t>
        </w:r>
      </w:ins>
      <w:ins w:id="735" w:author="sarah" w:date="2011-03-23T22:55:00Z">
        <w:r>
          <w:t xml:space="preserve"> no </w:t>
        </w:r>
        <w:r w:rsidR="00DA1860" w:rsidRPr="00DA1860">
          <w:rPr>
            <w:rStyle w:val="SourceCodeChar"/>
            <w:rPrChange w:id="736" w:author="sarah" w:date="2011-03-23T23:03:00Z">
              <w:rPr>
                <w:color w:val="0000FF"/>
                <w:u w:val="single"/>
              </w:rPr>
            </w:rPrChange>
          </w:rPr>
          <w:t>ERBTag</w:t>
        </w:r>
        <w:r>
          <w:t xml:space="preserve"> children, the atomic sections in the node are the node's only branch, so they are appended to the list of branches and the method returns.</w:t>
        </w:r>
      </w:ins>
      <w:ins w:id="737" w:author="sarah" w:date="2011-03-23T23:03:00Z">
        <w:r w:rsidR="00406532">
          <w:t xml:space="preserve">  If there are children, the method next identifies pivot points in the node.  Consider the following Ruby:</w:t>
        </w:r>
      </w:ins>
    </w:p>
    <w:p w:rsidR="00406532" w:rsidRDefault="00406532" w:rsidP="00684DF9">
      <w:pPr>
        <w:rPr>
          <w:ins w:id="738" w:author="sarah" w:date="2011-03-23T23:03:00Z"/>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Change w:id="739" w:author="sarah" w:date="2011-03-23T23:07:00Z">
          <w:tblPr>
            <w:tblStyle w:val="TableGrid"/>
            <w:tblW w:w="0" w:type="auto"/>
            <w:tblLook w:val="04A0"/>
          </w:tblPr>
        </w:tblPrChange>
      </w:tblPr>
      <w:tblGrid>
        <w:gridCol w:w="613"/>
        <w:gridCol w:w="2725"/>
        <w:tblGridChange w:id="740">
          <w:tblGrid>
            <w:gridCol w:w="4428"/>
            <w:gridCol w:w="4428"/>
          </w:tblGrid>
        </w:tblGridChange>
      </w:tblGrid>
      <w:tr w:rsidR="00725A14" w:rsidTr="00E31CF7">
        <w:trPr>
          <w:jc w:val="center"/>
          <w:ins w:id="741" w:author="sarah" w:date="2011-03-23T23:06:00Z"/>
        </w:trPr>
        <w:tc>
          <w:tcPr>
            <w:tcW w:w="613" w:type="dxa"/>
            <w:tcPrChange w:id="742" w:author="sarah" w:date="2011-03-23T23:07:00Z">
              <w:tcPr>
                <w:tcW w:w="4428" w:type="dxa"/>
              </w:tcPr>
            </w:tcPrChange>
          </w:tcPr>
          <w:p w:rsidR="00725A14" w:rsidRDefault="00E31CF7" w:rsidP="00DB11DB">
            <w:pPr>
              <w:pStyle w:val="SourceCode"/>
              <w:rPr>
                <w:ins w:id="743" w:author="sarah" w:date="2011-03-23T23:06:00Z"/>
              </w:rPr>
            </w:pPr>
            <w:ins w:id="744" w:author="sarah" w:date="2011-03-23T23:07:00Z">
              <w:r>
                <w:t>1</w:t>
              </w:r>
            </w:ins>
          </w:p>
        </w:tc>
        <w:tc>
          <w:tcPr>
            <w:tcW w:w="2725" w:type="dxa"/>
            <w:tcPrChange w:id="745" w:author="sarah" w:date="2011-03-23T23:07:00Z">
              <w:tcPr>
                <w:tcW w:w="4428" w:type="dxa"/>
              </w:tcPr>
            </w:tcPrChange>
          </w:tcPr>
          <w:p w:rsidR="00346319" w:rsidRDefault="00725A14">
            <w:pPr>
              <w:pStyle w:val="SourceCode"/>
              <w:rPr>
                <w:ins w:id="746" w:author="sarah" w:date="2011-03-23T23:06:00Z"/>
              </w:rPr>
            </w:pPr>
            <w:ins w:id="747" w:author="sarah" w:date="2011-03-23T23:06:00Z">
              <w:r>
                <w:t>case some_variable</w:t>
              </w:r>
            </w:ins>
          </w:p>
        </w:tc>
      </w:tr>
      <w:tr w:rsidR="00725A14" w:rsidTr="00E31CF7">
        <w:trPr>
          <w:jc w:val="center"/>
          <w:ins w:id="748" w:author="sarah" w:date="2011-03-23T23:06:00Z"/>
        </w:trPr>
        <w:tc>
          <w:tcPr>
            <w:tcW w:w="613" w:type="dxa"/>
            <w:tcPrChange w:id="749" w:author="sarah" w:date="2011-03-23T23:07:00Z">
              <w:tcPr>
                <w:tcW w:w="4428" w:type="dxa"/>
              </w:tcPr>
            </w:tcPrChange>
          </w:tcPr>
          <w:p w:rsidR="00725A14" w:rsidRDefault="00E31CF7" w:rsidP="00DB11DB">
            <w:pPr>
              <w:pStyle w:val="SourceCode"/>
              <w:rPr>
                <w:ins w:id="750" w:author="sarah" w:date="2011-03-23T23:06:00Z"/>
              </w:rPr>
            </w:pPr>
            <w:ins w:id="751" w:author="sarah" w:date="2011-03-23T23:07:00Z">
              <w:r>
                <w:t>2</w:t>
              </w:r>
            </w:ins>
          </w:p>
        </w:tc>
        <w:tc>
          <w:tcPr>
            <w:tcW w:w="2725" w:type="dxa"/>
            <w:tcPrChange w:id="752" w:author="sarah" w:date="2011-03-23T23:07:00Z">
              <w:tcPr>
                <w:tcW w:w="4428" w:type="dxa"/>
              </w:tcPr>
            </w:tcPrChange>
          </w:tcPr>
          <w:p w:rsidR="00346319" w:rsidRDefault="00725A14">
            <w:pPr>
              <w:pStyle w:val="SourceCode"/>
              <w:rPr>
                <w:ins w:id="753" w:author="sarah" w:date="2011-03-23T23:06:00Z"/>
              </w:rPr>
            </w:pPr>
            <w:ins w:id="754" w:author="sarah" w:date="2011-03-23T23:06:00Z">
              <w:r>
                <w:t>when 5</w:t>
              </w:r>
            </w:ins>
          </w:p>
        </w:tc>
      </w:tr>
      <w:tr w:rsidR="00725A14" w:rsidTr="00E31CF7">
        <w:trPr>
          <w:jc w:val="center"/>
          <w:ins w:id="755" w:author="sarah" w:date="2011-03-23T23:06:00Z"/>
        </w:trPr>
        <w:tc>
          <w:tcPr>
            <w:tcW w:w="613" w:type="dxa"/>
            <w:tcPrChange w:id="756" w:author="sarah" w:date="2011-03-23T23:07:00Z">
              <w:tcPr>
                <w:tcW w:w="4428" w:type="dxa"/>
              </w:tcPr>
            </w:tcPrChange>
          </w:tcPr>
          <w:p w:rsidR="00725A14" w:rsidRDefault="00E31CF7" w:rsidP="00DB11DB">
            <w:pPr>
              <w:pStyle w:val="SourceCode"/>
              <w:rPr>
                <w:ins w:id="757" w:author="sarah" w:date="2011-03-23T23:06:00Z"/>
              </w:rPr>
            </w:pPr>
            <w:ins w:id="758" w:author="sarah" w:date="2011-03-23T23:07:00Z">
              <w:r>
                <w:lastRenderedPageBreak/>
                <w:t>3</w:t>
              </w:r>
            </w:ins>
          </w:p>
        </w:tc>
        <w:tc>
          <w:tcPr>
            <w:tcW w:w="2725" w:type="dxa"/>
            <w:tcPrChange w:id="759" w:author="sarah" w:date="2011-03-23T23:07:00Z">
              <w:tcPr>
                <w:tcW w:w="4428" w:type="dxa"/>
              </w:tcPr>
            </w:tcPrChange>
          </w:tcPr>
          <w:p w:rsidR="00346319" w:rsidRDefault="00725A14">
            <w:pPr>
              <w:pStyle w:val="SourceCode"/>
              <w:rPr>
                <w:ins w:id="760" w:author="sarah" w:date="2011-03-23T23:06:00Z"/>
              </w:rPr>
            </w:pPr>
            <w:ins w:id="761" w:author="sarah" w:date="2011-03-23T23:06:00Z">
              <w:r>
                <w:t xml:space="preserve">  value1</w:t>
              </w:r>
            </w:ins>
          </w:p>
        </w:tc>
      </w:tr>
      <w:tr w:rsidR="00725A14" w:rsidTr="00E31CF7">
        <w:trPr>
          <w:jc w:val="center"/>
          <w:ins w:id="762" w:author="sarah" w:date="2011-03-23T23:06:00Z"/>
        </w:trPr>
        <w:tc>
          <w:tcPr>
            <w:tcW w:w="613" w:type="dxa"/>
            <w:tcPrChange w:id="763" w:author="sarah" w:date="2011-03-23T23:07:00Z">
              <w:tcPr>
                <w:tcW w:w="4428" w:type="dxa"/>
              </w:tcPr>
            </w:tcPrChange>
          </w:tcPr>
          <w:p w:rsidR="00725A14" w:rsidRDefault="00E31CF7" w:rsidP="00DB11DB">
            <w:pPr>
              <w:pStyle w:val="SourceCode"/>
              <w:rPr>
                <w:ins w:id="764" w:author="sarah" w:date="2011-03-23T23:06:00Z"/>
              </w:rPr>
            </w:pPr>
            <w:ins w:id="765" w:author="sarah" w:date="2011-03-23T23:07:00Z">
              <w:r>
                <w:t>4</w:t>
              </w:r>
            </w:ins>
          </w:p>
        </w:tc>
        <w:tc>
          <w:tcPr>
            <w:tcW w:w="2725" w:type="dxa"/>
            <w:tcPrChange w:id="766" w:author="sarah" w:date="2011-03-23T23:07:00Z">
              <w:tcPr>
                <w:tcW w:w="4428" w:type="dxa"/>
              </w:tcPr>
            </w:tcPrChange>
          </w:tcPr>
          <w:p w:rsidR="00346319" w:rsidRDefault="00725A14">
            <w:pPr>
              <w:pStyle w:val="SourceCode"/>
              <w:rPr>
                <w:ins w:id="767" w:author="sarah" w:date="2011-03-23T23:06:00Z"/>
              </w:rPr>
            </w:pPr>
            <w:ins w:id="768" w:author="sarah" w:date="2011-03-23T23:06:00Z">
              <w:r>
                <w:t>when 4</w:t>
              </w:r>
            </w:ins>
          </w:p>
        </w:tc>
      </w:tr>
      <w:tr w:rsidR="00725A14" w:rsidTr="00E31CF7">
        <w:trPr>
          <w:jc w:val="center"/>
          <w:ins w:id="769" w:author="sarah" w:date="2011-03-23T23:06:00Z"/>
        </w:trPr>
        <w:tc>
          <w:tcPr>
            <w:tcW w:w="613" w:type="dxa"/>
            <w:tcPrChange w:id="770" w:author="sarah" w:date="2011-03-23T23:07:00Z">
              <w:tcPr>
                <w:tcW w:w="4428" w:type="dxa"/>
              </w:tcPr>
            </w:tcPrChange>
          </w:tcPr>
          <w:p w:rsidR="00725A14" w:rsidRDefault="00E31CF7" w:rsidP="00DB11DB">
            <w:pPr>
              <w:pStyle w:val="SourceCode"/>
              <w:rPr>
                <w:ins w:id="771" w:author="sarah" w:date="2011-03-23T23:06:00Z"/>
              </w:rPr>
            </w:pPr>
            <w:ins w:id="772" w:author="sarah" w:date="2011-03-23T23:07:00Z">
              <w:r>
                <w:t>5</w:t>
              </w:r>
            </w:ins>
          </w:p>
        </w:tc>
        <w:tc>
          <w:tcPr>
            <w:tcW w:w="2725" w:type="dxa"/>
            <w:tcPrChange w:id="773" w:author="sarah" w:date="2011-03-23T23:07:00Z">
              <w:tcPr>
                <w:tcW w:w="4428" w:type="dxa"/>
              </w:tcPr>
            </w:tcPrChange>
          </w:tcPr>
          <w:p w:rsidR="00346319" w:rsidRDefault="00725A14">
            <w:pPr>
              <w:pStyle w:val="SourceCode"/>
              <w:rPr>
                <w:ins w:id="774" w:author="sarah" w:date="2011-03-23T23:06:00Z"/>
              </w:rPr>
            </w:pPr>
            <w:ins w:id="775" w:author="sarah" w:date="2011-03-23T23:06:00Z">
              <w:r>
                <w:t xml:space="preserve">  value2</w:t>
              </w:r>
            </w:ins>
          </w:p>
        </w:tc>
      </w:tr>
      <w:tr w:rsidR="00E31CF7" w:rsidTr="00E31CF7">
        <w:trPr>
          <w:jc w:val="center"/>
          <w:ins w:id="776" w:author="sarah" w:date="2011-03-23T23:07:00Z"/>
        </w:trPr>
        <w:tc>
          <w:tcPr>
            <w:tcW w:w="613" w:type="dxa"/>
            <w:tcPrChange w:id="777" w:author="sarah" w:date="2011-03-23T23:07:00Z">
              <w:tcPr>
                <w:tcW w:w="4428" w:type="dxa"/>
              </w:tcPr>
            </w:tcPrChange>
          </w:tcPr>
          <w:p w:rsidR="00E31CF7" w:rsidRDefault="005B7839" w:rsidP="00DB11DB">
            <w:pPr>
              <w:pStyle w:val="SourceCode"/>
              <w:rPr>
                <w:ins w:id="778" w:author="sarah" w:date="2011-03-23T23:07:00Z"/>
              </w:rPr>
            </w:pPr>
            <w:ins w:id="779" w:author="sarah" w:date="2011-03-23T23:23:00Z">
              <w:r>
                <w:t>6</w:t>
              </w:r>
            </w:ins>
          </w:p>
        </w:tc>
        <w:tc>
          <w:tcPr>
            <w:tcW w:w="2725" w:type="dxa"/>
            <w:tcPrChange w:id="780" w:author="sarah" w:date="2011-03-23T23:07:00Z">
              <w:tcPr>
                <w:tcW w:w="4428" w:type="dxa"/>
              </w:tcPr>
            </w:tcPrChange>
          </w:tcPr>
          <w:p w:rsidR="00346319" w:rsidRDefault="00E31CF7">
            <w:pPr>
              <w:pStyle w:val="SourceCode"/>
              <w:rPr>
                <w:ins w:id="781" w:author="sarah" w:date="2011-03-23T23:07:00Z"/>
              </w:rPr>
            </w:pPr>
            <w:ins w:id="782" w:author="sarah" w:date="2011-03-23T23:07:00Z">
              <w:r>
                <w:t>else</w:t>
              </w:r>
            </w:ins>
          </w:p>
        </w:tc>
      </w:tr>
      <w:tr w:rsidR="00E31CF7" w:rsidTr="00E31CF7">
        <w:trPr>
          <w:jc w:val="center"/>
          <w:ins w:id="783" w:author="sarah" w:date="2011-03-23T23:07:00Z"/>
        </w:trPr>
        <w:tc>
          <w:tcPr>
            <w:tcW w:w="613" w:type="dxa"/>
            <w:tcPrChange w:id="784" w:author="sarah" w:date="2011-03-23T23:07:00Z">
              <w:tcPr>
                <w:tcW w:w="4428" w:type="dxa"/>
              </w:tcPr>
            </w:tcPrChange>
          </w:tcPr>
          <w:p w:rsidR="00E31CF7" w:rsidRDefault="005B7839" w:rsidP="00DB11DB">
            <w:pPr>
              <w:pStyle w:val="SourceCode"/>
              <w:rPr>
                <w:ins w:id="785" w:author="sarah" w:date="2011-03-23T23:07:00Z"/>
              </w:rPr>
            </w:pPr>
            <w:ins w:id="786" w:author="sarah" w:date="2011-03-23T23:23:00Z">
              <w:r>
                <w:t>7</w:t>
              </w:r>
            </w:ins>
          </w:p>
        </w:tc>
        <w:tc>
          <w:tcPr>
            <w:tcW w:w="2725" w:type="dxa"/>
            <w:tcPrChange w:id="787" w:author="sarah" w:date="2011-03-23T23:07:00Z">
              <w:tcPr>
                <w:tcW w:w="4428" w:type="dxa"/>
              </w:tcPr>
            </w:tcPrChange>
          </w:tcPr>
          <w:p w:rsidR="00346319" w:rsidRDefault="00E31CF7">
            <w:pPr>
              <w:pStyle w:val="SourceCode"/>
              <w:rPr>
                <w:ins w:id="788" w:author="sarah" w:date="2011-03-23T23:07:00Z"/>
              </w:rPr>
            </w:pPr>
            <w:ins w:id="789" w:author="sarah" w:date="2011-03-23T23:07:00Z">
              <w:r>
                <w:t xml:space="preserve">  value</w:t>
              </w:r>
            </w:ins>
            <w:ins w:id="790" w:author="sarah" w:date="2011-03-23T23:24:00Z">
              <w:r w:rsidR="00891363">
                <w:t>3</w:t>
              </w:r>
            </w:ins>
          </w:p>
        </w:tc>
      </w:tr>
      <w:tr w:rsidR="00E31CF7" w:rsidTr="00E31CF7">
        <w:trPr>
          <w:jc w:val="center"/>
          <w:ins w:id="791" w:author="sarah" w:date="2011-03-23T23:07:00Z"/>
        </w:trPr>
        <w:tc>
          <w:tcPr>
            <w:tcW w:w="613" w:type="dxa"/>
            <w:tcPrChange w:id="792" w:author="sarah" w:date="2011-03-23T23:07:00Z">
              <w:tcPr>
                <w:tcW w:w="4428" w:type="dxa"/>
              </w:tcPr>
            </w:tcPrChange>
          </w:tcPr>
          <w:p w:rsidR="00E31CF7" w:rsidRDefault="005B7839" w:rsidP="00DB11DB">
            <w:pPr>
              <w:pStyle w:val="SourceCode"/>
              <w:rPr>
                <w:ins w:id="793" w:author="sarah" w:date="2011-03-23T23:07:00Z"/>
              </w:rPr>
            </w:pPr>
            <w:ins w:id="794" w:author="sarah" w:date="2011-03-23T23:23:00Z">
              <w:r>
                <w:t>8</w:t>
              </w:r>
            </w:ins>
          </w:p>
        </w:tc>
        <w:tc>
          <w:tcPr>
            <w:tcW w:w="2725" w:type="dxa"/>
            <w:tcPrChange w:id="795" w:author="sarah" w:date="2011-03-23T23:07:00Z">
              <w:tcPr>
                <w:tcW w:w="4428" w:type="dxa"/>
              </w:tcPr>
            </w:tcPrChange>
          </w:tcPr>
          <w:p w:rsidR="00346319" w:rsidRDefault="00E31CF7">
            <w:pPr>
              <w:pStyle w:val="SourceCode"/>
              <w:rPr>
                <w:ins w:id="796" w:author="sarah" w:date="2011-03-23T23:07:00Z"/>
              </w:rPr>
            </w:pPr>
            <w:ins w:id="797" w:author="sarah" w:date="2011-03-23T23:07:00Z">
              <w:r>
                <w:t>end</w:t>
              </w:r>
            </w:ins>
          </w:p>
        </w:tc>
      </w:tr>
    </w:tbl>
    <w:p w:rsidR="00406532" w:rsidRDefault="00406532" w:rsidP="00684DF9">
      <w:pPr>
        <w:rPr>
          <w:ins w:id="798" w:author="sarah" w:date="2011-03-23T23:04:00Z"/>
        </w:rPr>
      </w:pPr>
    </w:p>
    <w:p w:rsidR="00DA1860" w:rsidRDefault="00406532" w:rsidP="00DA1860">
      <w:pPr>
        <w:jc w:val="both"/>
        <w:rPr>
          <w:ins w:id="799" w:author="sarah" w:date="2011-03-23T23:09:00Z"/>
        </w:rPr>
        <w:pPrChange w:id="800" w:author="sarah" w:date="2011-03-23T23:38:00Z">
          <w:pPr/>
        </w:pPrChange>
      </w:pPr>
      <w:ins w:id="801" w:author="sarah" w:date="2011-03-23T23:04:00Z">
        <w:r>
          <w:t xml:space="preserve">Here, the </w:t>
        </w:r>
        <w:r w:rsidR="00DA1860" w:rsidRPr="00DA1860">
          <w:rPr>
            <w:rStyle w:val="SourceCodeChar"/>
            <w:rPrChange w:id="802" w:author="sarah" w:date="2011-03-23T23:05:00Z">
              <w:rPr>
                <w:color w:val="0000FF"/>
                <w:u w:val="single"/>
              </w:rPr>
            </w:rPrChange>
          </w:rPr>
          <w:t>case some_variable</w:t>
        </w:r>
        <w:r>
          <w:t xml:space="preserve"> would be the node being considered, and all other lines would be content within that node, by virtue of previous code block identification.  </w:t>
        </w:r>
      </w:ins>
      <w:ins w:id="803" w:author="sarah" w:date="2011-03-23T23:05:00Z">
        <w:r w:rsidR="00725A14">
          <w:t xml:space="preserve">The pivots in this code would be lines </w:t>
        </w:r>
      </w:ins>
      <w:ins w:id="804" w:author="sarah" w:date="2011-03-23T23:07:00Z">
        <w:r w:rsidR="00E127FE">
          <w:t xml:space="preserve">2, 4, </w:t>
        </w:r>
      </w:ins>
      <w:ins w:id="805" w:author="sarah" w:date="2011-03-23T23:23:00Z">
        <w:r w:rsidR="00A13823">
          <w:t>and 6</w:t>
        </w:r>
      </w:ins>
      <w:ins w:id="806" w:author="sarah" w:date="2011-03-23T23:08:00Z">
        <w:r w:rsidR="00E127FE">
          <w:t xml:space="preserve">; these are identified by selecting all the </w:t>
        </w:r>
        <w:r w:rsidR="00DA1860" w:rsidRPr="00DA1860">
          <w:rPr>
            <w:rStyle w:val="SourceCodeChar"/>
            <w:rPrChange w:id="807" w:author="sarah" w:date="2011-03-23T23:08:00Z">
              <w:rPr>
                <w:color w:val="0000FF"/>
                <w:u w:val="single"/>
              </w:rPr>
            </w:rPrChange>
          </w:rPr>
          <w:t>ERBTag</w:t>
        </w:r>
        <w:r w:rsidR="00E127FE">
          <w:t xml:space="preserve"> children of the node whose s-expression is </w:t>
        </w:r>
        <w:r w:rsidR="00DA1860" w:rsidRPr="00DA1860">
          <w:rPr>
            <w:rStyle w:val="SourceCodeChar"/>
            <w:rPrChange w:id="808" w:author="sarah" w:date="2011-03-23T23:08:00Z">
              <w:rPr>
                <w:color w:val="0000FF"/>
                <w:u w:val="single"/>
              </w:rPr>
            </w:rPrChange>
          </w:rPr>
          <w:t>:invalid_ruby</w:t>
        </w:r>
        <w:r w:rsidR="00E127FE">
          <w:t>,</w:t>
        </w:r>
      </w:ins>
      <w:del w:id="809" w:author="sarah" w:date="2011-03-23T22:54:00Z">
        <w:r w:rsidR="00065339" w:rsidDel="00E847FC">
          <w:delText xml:space="preserve">  </w:delText>
        </w:r>
        <w:r w:rsidR="00065339" w:rsidRPr="002D384D" w:rsidDel="00E847FC">
          <w:rPr>
            <w:b/>
            <w:sz w:val="28"/>
            <w:szCs w:val="28"/>
          </w:rPr>
          <w:delText>FINISH THIS</w:delText>
        </w:r>
      </w:del>
      <w:ins w:id="810" w:author="sarah" w:date="2011-03-23T23:08:00Z">
        <w:r w:rsidR="00E127FE">
          <w:rPr>
            <w:b/>
            <w:sz w:val="28"/>
            <w:szCs w:val="28"/>
          </w:rPr>
          <w:t xml:space="preserve"> </w:t>
        </w:r>
        <w:r w:rsidR="00E127FE">
          <w:t>meaning that the child's Ruby source could not be parsed by itself.</w:t>
        </w:r>
      </w:ins>
    </w:p>
    <w:p w:rsidR="006934D1" w:rsidRDefault="006934D1" w:rsidP="00E127FE">
      <w:pPr>
        <w:rPr>
          <w:ins w:id="811" w:author="sarah" w:date="2011-03-23T23:09:00Z"/>
        </w:rPr>
      </w:pPr>
    </w:p>
    <w:p w:rsidR="00DA1860" w:rsidRDefault="006934D1" w:rsidP="00DA1860">
      <w:pPr>
        <w:jc w:val="both"/>
        <w:rPr>
          <w:ins w:id="812" w:author="sarah" w:date="2011-03-23T23:11:00Z"/>
        </w:rPr>
        <w:pPrChange w:id="813" w:author="sarah" w:date="2011-03-23T23:38:00Z">
          <w:pPr/>
        </w:pPrChange>
      </w:pPr>
      <w:ins w:id="814" w:author="sarah" w:date="2011-03-23T23:09:00Z">
        <w:r>
          <w:t>The content of the first branch consists of all atomic sections and</w:t>
        </w:r>
      </w:ins>
      <w:ins w:id="815" w:author="sarah" w:date="2011-03-23T23:10:00Z">
        <w:r>
          <w:t xml:space="preserve"> child</w:t>
        </w:r>
      </w:ins>
      <w:ins w:id="816" w:author="sarah" w:date="2011-03-23T23:09:00Z">
        <w:r>
          <w:t xml:space="preserve"> </w:t>
        </w:r>
        <w:r w:rsidR="00DA1860" w:rsidRPr="00DA1860">
          <w:rPr>
            <w:rStyle w:val="SourceCodeChar"/>
            <w:rPrChange w:id="817" w:author="sarah" w:date="2011-03-23T23:09:00Z">
              <w:rPr>
                <w:color w:val="0000FF"/>
                <w:u w:val="single"/>
              </w:rPr>
            </w:rPrChange>
          </w:rPr>
          <w:t>ERBTag</w:t>
        </w:r>
        <w:r>
          <w:t xml:space="preserve"> </w:t>
        </w:r>
      </w:ins>
      <w:ins w:id="818" w:author="sarah" w:date="2011-03-23T23:10:00Z">
        <w:r>
          <w:t xml:space="preserve">instances </w:t>
        </w:r>
      </w:ins>
      <w:ins w:id="819" w:author="sarah" w:date="2011-03-23T23:09:00Z">
        <w:r>
          <w:t xml:space="preserve">within the node </w:t>
        </w:r>
      </w:ins>
      <w:ins w:id="820" w:author="sarah" w:date="2011-03-23T23:10:00Z">
        <w:r>
          <w:t>whose index is between the node's index and the first pivot's index.  In the Ruby code above, there would be no such first branch because there are no children between lines 1 and 2.</w:t>
        </w:r>
        <w:r w:rsidR="00571D55">
          <w:t xml:space="preserve">  However, with an </w:t>
        </w:r>
        <w:r w:rsidR="00DA1860" w:rsidRPr="00DA1860">
          <w:rPr>
            <w:rStyle w:val="SourceCodeChar"/>
            <w:rPrChange w:id="821" w:author="sarah" w:date="2011-03-23T23:11:00Z">
              <w:rPr>
                <w:color w:val="0000FF"/>
                <w:u w:val="single"/>
              </w:rPr>
            </w:rPrChange>
          </w:rPr>
          <w:t>if</w:t>
        </w:r>
        <w:r w:rsidR="00571D55">
          <w:t xml:space="preserve"> statement, </w:t>
        </w:r>
      </w:ins>
      <w:ins w:id="822" w:author="sarah" w:date="2011-03-23T23:11:00Z">
        <w:r w:rsidR="00571D55">
          <w:t xml:space="preserve">the first branch would consist of children between the </w:t>
        </w:r>
        <w:r w:rsidR="00DA1860" w:rsidRPr="00DA1860">
          <w:rPr>
            <w:rStyle w:val="SourceCodeChar"/>
            <w:rPrChange w:id="823" w:author="sarah" w:date="2011-03-23T23:11:00Z">
              <w:rPr>
                <w:color w:val="0000FF"/>
                <w:u w:val="single"/>
              </w:rPr>
            </w:rPrChange>
          </w:rPr>
          <w:t>if condition</w:t>
        </w:r>
        <w:r w:rsidR="00571D55">
          <w:t xml:space="preserve"> and the first </w:t>
        </w:r>
        <w:r w:rsidR="00DA1860" w:rsidRPr="00DA1860">
          <w:rPr>
            <w:rStyle w:val="SourceCodeChar"/>
            <w:rPrChange w:id="824" w:author="sarah" w:date="2011-03-23T23:11:00Z">
              <w:rPr>
                <w:color w:val="0000FF"/>
                <w:u w:val="single"/>
              </w:rPr>
            </w:rPrChange>
          </w:rPr>
          <w:t>elsif</w:t>
        </w:r>
        <w:r w:rsidR="00571D55">
          <w:t xml:space="preserve"> or </w:t>
        </w:r>
        <w:r w:rsidR="00DA1860" w:rsidRPr="00DA1860">
          <w:rPr>
            <w:rStyle w:val="SourceCodeChar"/>
            <w:rPrChange w:id="825" w:author="sarah" w:date="2011-03-23T23:11:00Z">
              <w:rPr>
                <w:color w:val="0000FF"/>
                <w:u w:val="single"/>
              </w:rPr>
            </w:rPrChange>
          </w:rPr>
          <w:t>else</w:t>
        </w:r>
        <w:r w:rsidR="00571D55">
          <w:t>.</w:t>
        </w:r>
        <w:r w:rsidR="001075FF">
          <w:t xml:space="preserve">  This f</w:t>
        </w:r>
        <w:r w:rsidR="00E7441B">
          <w:t>irst branch content is appended to the node's list of branch content.</w:t>
        </w:r>
      </w:ins>
    </w:p>
    <w:p w:rsidR="00E7441B" w:rsidRDefault="00E7441B" w:rsidP="00E127FE">
      <w:pPr>
        <w:rPr>
          <w:ins w:id="826" w:author="sarah" w:date="2011-03-23T23:12:00Z"/>
        </w:rPr>
      </w:pPr>
    </w:p>
    <w:p w:rsidR="00DA1860" w:rsidRDefault="00A9573C" w:rsidP="00DA1860">
      <w:pPr>
        <w:jc w:val="both"/>
        <w:rPr>
          <w:ins w:id="827" w:author="sarah" w:date="2011-03-23T23:18:00Z"/>
        </w:rPr>
        <w:pPrChange w:id="828" w:author="sarah" w:date="2011-03-23T23:38:00Z">
          <w:pPr/>
        </w:pPrChange>
      </w:pPr>
      <w:ins w:id="829" w:author="sarah" w:date="2011-03-23T23:12:00Z">
        <w:r>
          <w:t xml:space="preserve">Next, a </w:t>
        </w:r>
        <w:r w:rsidR="00DA1860" w:rsidRPr="00DA1860">
          <w:rPr>
            <w:rStyle w:val="SourceCodeChar"/>
            <w:rPrChange w:id="830" w:author="sarah" w:date="2011-03-23T23:12:00Z">
              <w:rPr>
                <w:color w:val="0000FF"/>
                <w:u w:val="single"/>
              </w:rPr>
            </w:rPrChange>
          </w:rPr>
          <w:t>prev_pivot</w:t>
        </w:r>
        <w:r>
          <w:t xml:space="preserve"> variable is initialized depending on the first pivot child:  if the first pivot is invalid Ruby, such as line 2 above, then </w:t>
        </w:r>
        <w:r w:rsidR="00DA1860" w:rsidRPr="00DA1860">
          <w:rPr>
            <w:rStyle w:val="SourceCodeChar"/>
            <w:rPrChange w:id="831" w:author="sarah" w:date="2011-03-23T23:13:00Z">
              <w:rPr>
                <w:color w:val="0000FF"/>
                <w:u w:val="single"/>
              </w:rPr>
            </w:rPrChange>
          </w:rPr>
          <w:t>prev_pivot</w:t>
        </w:r>
        <w:r>
          <w:t xml:space="preserve"> is initialized to that first pivot.  Otherwise, </w:t>
        </w:r>
        <w:r w:rsidR="00DA1860" w:rsidRPr="00DA1860">
          <w:rPr>
            <w:rStyle w:val="SourceCodeChar"/>
            <w:rPrChange w:id="832" w:author="sarah" w:date="2011-03-23T23:13:00Z">
              <w:rPr>
                <w:color w:val="0000FF"/>
                <w:u w:val="single"/>
              </w:rPr>
            </w:rPrChange>
          </w:rPr>
          <w:t>prev_pivot</w:t>
        </w:r>
        <w:r>
          <w:t xml:space="preserve"> is initialized to the current node itself.  </w:t>
        </w:r>
      </w:ins>
      <w:ins w:id="833" w:author="sarah" w:date="2011-03-23T23:13:00Z">
        <w:r w:rsidR="0009283A">
          <w:t xml:space="preserve">The list of pivots is then iterated over, and branch content is determined for the different branches.  </w:t>
        </w:r>
      </w:ins>
      <w:ins w:id="834" w:author="sarah" w:date="2011-03-23T23:14:00Z">
        <w:r w:rsidR="0022243A">
          <w:t xml:space="preserve">As before, a branch's </w:t>
        </w:r>
        <w:r w:rsidR="00DA1860" w:rsidRPr="00DA1860">
          <w:rPr>
            <w:rStyle w:val="SourceCodeChar"/>
            <w:rPrChange w:id="835" w:author="sarah" w:date="2011-03-23T23:14:00Z">
              <w:rPr>
                <w:color w:val="0000FF"/>
                <w:u w:val="single"/>
              </w:rPr>
            </w:rPrChange>
          </w:rPr>
          <w:t>ERBTag</w:t>
        </w:r>
        <w:r w:rsidR="0022243A">
          <w:t xml:space="preserve"> and atomic section content is selected by comparing the index against the </w:t>
        </w:r>
        <w:r w:rsidR="00DA1860" w:rsidRPr="00DA1860">
          <w:rPr>
            <w:rStyle w:val="SourceCodeChar"/>
            <w:rPrChange w:id="836" w:author="sarah" w:date="2011-03-23T23:15:00Z">
              <w:rPr>
                <w:color w:val="0000FF"/>
                <w:u w:val="single"/>
              </w:rPr>
            </w:rPrChange>
          </w:rPr>
          <w:t>prev_pivot</w:t>
        </w:r>
        <w:r w:rsidR="0022243A">
          <w:t xml:space="preserve">'s index and the index of the current pivot in the iteration.  </w:t>
        </w:r>
      </w:ins>
      <w:ins w:id="837" w:author="sarah" w:date="2011-03-23T23:15:00Z">
        <w:r w:rsidR="00FC40FD">
          <w:t xml:space="preserve">If </w:t>
        </w:r>
        <w:r w:rsidR="00DA1860" w:rsidRPr="00DA1860">
          <w:rPr>
            <w:rStyle w:val="SourceCodeChar"/>
            <w:rPrChange w:id="838" w:author="sarah" w:date="2011-03-23T23:16:00Z">
              <w:rPr>
                <w:color w:val="0000FF"/>
                <w:u w:val="single"/>
              </w:rPr>
            </w:rPrChange>
          </w:rPr>
          <w:t>prev_pivot</w:t>
        </w:r>
        <w:r w:rsidR="00FC40FD">
          <w:t xml:space="preserve"> is not </w:t>
        </w:r>
      </w:ins>
      <w:ins w:id="839" w:author="sarah" w:date="2011-03-23T23:16:00Z">
        <w:r w:rsidR="00FC40FD">
          <w:t xml:space="preserve">the current node, then the branch content is </w:t>
        </w:r>
        <w:r w:rsidR="00F243D5">
          <w:t xml:space="preserve">moved such that its parent is no longer the current node, but rather </w:t>
        </w:r>
        <w:r w:rsidR="00DA1860" w:rsidRPr="00DA1860">
          <w:rPr>
            <w:rStyle w:val="SourceCodeChar"/>
            <w:rPrChange w:id="840" w:author="sarah" w:date="2011-03-23T23:17:00Z">
              <w:rPr>
                <w:color w:val="0000FF"/>
                <w:u w:val="single"/>
              </w:rPr>
            </w:rPrChange>
          </w:rPr>
          <w:t>prev_pivot</w:t>
        </w:r>
        <w:r w:rsidR="00F243D5">
          <w:t xml:space="preserve"> is the new parent node.</w:t>
        </w:r>
      </w:ins>
      <w:ins w:id="841" w:author="sarah" w:date="2011-03-23T23:17:00Z">
        <w:r w:rsidR="001A7E3B">
          <w:t xml:space="preserve">  Then an array containing only the </w:t>
        </w:r>
        <w:r w:rsidR="00DA1860" w:rsidRPr="00DA1860">
          <w:rPr>
            <w:rStyle w:val="SourceCodeChar"/>
            <w:rPrChange w:id="842" w:author="sarah" w:date="2011-03-23T23:17:00Z">
              <w:rPr>
                <w:color w:val="0000FF"/>
                <w:u w:val="single"/>
              </w:rPr>
            </w:rPrChange>
          </w:rPr>
          <w:t>prev_pivot</w:t>
        </w:r>
        <w:r w:rsidR="001A7E3B">
          <w:t xml:space="preserve"> node is appended to the current node's list of branch content.</w:t>
        </w:r>
        <w:r w:rsidR="00115E70">
          <w:t xml:space="preserve">  The </w:t>
        </w:r>
        <w:r w:rsidR="00DA1860" w:rsidRPr="00DA1860">
          <w:rPr>
            <w:rStyle w:val="SourceCodeChar"/>
            <w:rPrChange w:id="843" w:author="sarah" w:date="2011-03-23T23:18:00Z">
              <w:rPr>
                <w:color w:val="0000FF"/>
                <w:u w:val="single"/>
              </w:rPr>
            </w:rPrChange>
          </w:rPr>
          <w:t>prev_pivot</w:t>
        </w:r>
        <w:r w:rsidR="00115E70">
          <w:t xml:space="preserve"> variable is set to be the current pivot, and the next iteration of the loop begins.</w:t>
        </w:r>
      </w:ins>
    </w:p>
    <w:p w:rsidR="00115E70" w:rsidRDefault="00115E70" w:rsidP="00E127FE">
      <w:pPr>
        <w:rPr>
          <w:ins w:id="844" w:author="sarah" w:date="2011-03-23T23:18:00Z"/>
        </w:rPr>
      </w:pPr>
    </w:p>
    <w:p w:rsidR="00DA1860" w:rsidRDefault="00115E70" w:rsidP="00DA1860">
      <w:pPr>
        <w:jc w:val="both"/>
        <w:rPr>
          <w:ins w:id="845" w:author="sarah" w:date="2011-03-23T23:18:00Z"/>
        </w:rPr>
        <w:pPrChange w:id="846" w:author="sarah" w:date="2011-03-23T23:38:00Z">
          <w:pPr/>
        </w:pPrChange>
      </w:pPr>
      <w:ins w:id="847" w:author="sarah" w:date="2011-03-23T23:18:00Z">
        <w:r>
          <w:t xml:space="preserve">This pivot loop </w:t>
        </w:r>
        <w:r w:rsidR="000B405A">
          <w:t>over the Ruby code above would proceed as follows:</w:t>
        </w:r>
      </w:ins>
    </w:p>
    <w:p w:rsidR="000B405A" w:rsidRDefault="000B405A" w:rsidP="00E127FE">
      <w:pPr>
        <w:rPr>
          <w:ins w:id="848" w:author="sarah" w:date="2011-03-23T23:18:00Z"/>
        </w:rPr>
      </w:pPr>
    </w:p>
    <w:p w:rsidR="00DA1860" w:rsidRDefault="000B405A" w:rsidP="00DA1860">
      <w:pPr>
        <w:pStyle w:val="SourceCode"/>
        <w:rPr>
          <w:ins w:id="849" w:author="sarah" w:date="2011-03-23T23:22:00Z"/>
        </w:rPr>
        <w:pPrChange w:id="850" w:author="sarah" w:date="2011-03-23T23:26:00Z">
          <w:pPr/>
        </w:pPrChange>
      </w:pPr>
      <w:ins w:id="851" w:author="sarah" w:date="2011-03-23T23:18:00Z">
        <w:r>
          <w:t>prev_pivot = when 5</w:t>
        </w:r>
      </w:ins>
    </w:p>
    <w:p w:rsidR="00346319" w:rsidRDefault="00C468AE">
      <w:pPr>
        <w:rPr>
          <w:ins w:id="852" w:author="sarah" w:date="2011-03-23T23:19:00Z"/>
        </w:rPr>
      </w:pPr>
      <w:ins w:id="853" w:author="sarah" w:date="2011-03-23T23:22:00Z">
        <w:r>
          <w:t>// Loop iteration 1:</w:t>
        </w:r>
      </w:ins>
    </w:p>
    <w:p w:rsidR="00DA1860" w:rsidRDefault="000B405A" w:rsidP="00DA1860">
      <w:pPr>
        <w:pStyle w:val="SourceCode"/>
        <w:rPr>
          <w:ins w:id="854" w:author="sarah" w:date="2011-03-23T23:20:00Z"/>
        </w:rPr>
        <w:pPrChange w:id="855" w:author="sarah" w:date="2011-03-23T23:26:00Z">
          <w:pPr/>
        </w:pPrChange>
      </w:pPr>
      <w:ins w:id="856" w:author="sarah" w:date="2011-03-23T23:19:00Z">
        <w:r>
          <w:t xml:space="preserve">cur_branch_content = </w:t>
        </w:r>
      </w:ins>
      <w:ins w:id="857" w:author="sarah" w:date="2011-03-23T23:20:00Z">
        <w:r>
          <w:t>[value1]</w:t>
        </w:r>
      </w:ins>
    </w:p>
    <w:p w:rsidR="00346319" w:rsidRDefault="00EE0E5B">
      <w:pPr>
        <w:rPr>
          <w:ins w:id="858" w:author="sarah" w:date="2011-03-23T23:20:00Z"/>
        </w:rPr>
      </w:pPr>
      <w:ins w:id="859" w:author="sarah" w:date="2011-03-23T23:20:00Z">
        <w:r>
          <w:t xml:space="preserve">move </w:t>
        </w:r>
        <w:r w:rsidR="00DA1860" w:rsidRPr="00DA1860">
          <w:rPr>
            <w:rStyle w:val="SourceCodeChar"/>
            <w:rPrChange w:id="860" w:author="sarah" w:date="2011-03-23T23:27:00Z">
              <w:rPr>
                <w:color w:val="0000FF"/>
                <w:u w:val="single"/>
              </w:rPr>
            </w:rPrChange>
          </w:rPr>
          <w:t>value1</w:t>
        </w:r>
        <w:r>
          <w:t xml:space="preserve"> to be a child of </w:t>
        </w:r>
        <w:r w:rsidR="00DA1860" w:rsidRPr="00DA1860">
          <w:rPr>
            <w:rStyle w:val="SourceCodeChar"/>
            <w:rPrChange w:id="861" w:author="sarah" w:date="2011-03-23T23:27:00Z">
              <w:rPr>
                <w:color w:val="0000FF"/>
                <w:u w:val="single"/>
              </w:rPr>
            </w:rPrChange>
          </w:rPr>
          <w:t>when 5</w:t>
        </w:r>
        <w:r>
          <w:t xml:space="preserve"> instead of </w:t>
        </w:r>
        <w:r w:rsidR="00DA1860" w:rsidRPr="00DA1860">
          <w:rPr>
            <w:rStyle w:val="SourceCodeChar"/>
            <w:rPrChange w:id="862" w:author="sarah" w:date="2011-03-23T23:27:00Z">
              <w:rPr>
                <w:color w:val="0000FF"/>
                <w:u w:val="single"/>
              </w:rPr>
            </w:rPrChange>
          </w:rPr>
          <w:t>case some_variable</w:t>
        </w:r>
      </w:ins>
    </w:p>
    <w:p w:rsidR="00346319" w:rsidRDefault="00C468AE">
      <w:pPr>
        <w:rPr>
          <w:ins w:id="863" w:author="sarah" w:date="2011-03-23T23:20:00Z"/>
        </w:rPr>
      </w:pPr>
      <w:ins w:id="864" w:author="sarah" w:date="2011-03-23T23:20:00Z">
        <w:r>
          <w:t xml:space="preserve">append </w:t>
        </w:r>
        <w:r w:rsidR="00DA1860" w:rsidRPr="00DA1860">
          <w:rPr>
            <w:rStyle w:val="SourceCodeChar"/>
            <w:rPrChange w:id="865" w:author="sarah" w:date="2011-03-23T23:27:00Z">
              <w:rPr>
                <w:color w:val="0000FF"/>
                <w:u w:val="single"/>
              </w:rPr>
            </w:rPrChange>
          </w:rPr>
          <w:t>[prev_pivot]</w:t>
        </w:r>
        <w:r>
          <w:t xml:space="preserve"> to </w:t>
        </w:r>
        <w:r w:rsidR="00DA1860" w:rsidRPr="00DA1860">
          <w:rPr>
            <w:rStyle w:val="SourceCodeChar"/>
            <w:rPrChange w:id="866" w:author="sarah" w:date="2011-03-23T23:27:00Z">
              <w:rPr>
                <w:color w:val="0000FF"/>
                <w:u w:val="single"/>
              </w:rPr>
            </w:rPrChange>
          </w:rPr>
          <w:t>branch_content</w:t>
        </w:r>
        <w:r>
          <w:t xml:space="preserve"> for </w:t>
        </w:r>
        <w:r w:rsidR="00DA1860" w:rsidRPr="00DA1860">
          <w:rPr>
            <w:rStyle w:val="SourceCodeChar"/>
            <w:rPrChange w:id="867" w:author="sarah" w:date="2011-03-23T23:27:00Z">
              <w:rPr>
                <w:color w:val="0000FF"/>
                <w:u w:val="single"/>
              </w:rPr>
            </w:rPrChange>
          </w:rPr>
          <w:t>case some_variable</w:t>
        </w:r>
      </w:ins>
    </w:p>
    <w:p w:rsidR="00DA1860" w:rsidRDefault="005B7839" w:rsidP="00DA1860">
      <w:pPr>
        <w:pStyle w:val="SourceCode"/>
        <w:rPr>
          <w:ins w:id="868" w:author="sarah" w:date="2011-03-23T23:24:00Z"/>
        </w:rPr>
        <w:pPrChange w:id="869" w:author="sarah" w:date="2011-03-23T23:27:00Z">
          <w:pPr/>
        </w:pPrChange>
      </w:pPr>
      <w:ins w:id="870" w:author="sarah" w:date="2011-03-23T23:22:00Z">
        <w:r>
          <w:t>prev_pivot = when 4</w:t>
        </w:r>
      </w:ins>
    </w:p>
    <w:p w:rsidR="00346319" w:rsidRDefault="00891363">
      <w:pPr>
        <w:rPr>
          <w:ins w:id="871" w:author="sarah" w:date="2011-03-23T23:24:00Z"/>
        </w:rPr>
      </w:pPr>
      <w:ins w:id="872" w:author="sarah" w:date="2011-03-23T23:24:00Z">
        <w:r>
          <w:t>// Loop iteration 2:</w:t>
        </w:r>
      </w:ins>
    </w:p>
    <w:p w:rsidR="00DA1860" w:rsidRDefault="00891363" w:rsidP="00DA1860">
      <w:pPr>
        <w:pStyle w:val="SourceCode"/>
        <w:rPr>
          <w:ins w:id="873" w:author="sarah" w:date="2011-03-23T23:24:00Z"/>
        </w:rPr>
        <w:pPrChange w:id="874" w:author="sarah" w:date="2011-03-23T23:27:00Z">
          <w:pPr/>
        </w:pPrChange>
      </w:pPr>
      <w:ins w:id="875" w:author="sarah" w:date="2011-03-23T23:24:00Z">
        <w:r>
          <w:t>cur_branch_content = [value2]</w:t>
        </w:r>
      </w:ins>
    </w:p>
    <w:p w:rsidR="00346319" w:rsidRDefault="00891363">
      <w:pPr>
        <w:rPr>
          <w:ins w:id="876" w:author="sarah" w:date="2011-03-23T23:25:00Z"/>
        </w:rPr>
      </w:pPr>
      <w:ins w:id="877" w:author="sarah" w:date="2011-03-23T23:24:00Z">
        <w:r>
          <w:t xml:space="preserve">move </w:t>
        </w:r>
        <w:r w:rsidR="00DA1860" w:rsidRPr="00DA1860">
          <w:rPr>
            <w:rStyle w:val="SourceCodeChar"/>
            <w:rPrChange w:id="878" w:author="sarah" w:date="2011-03-23T23:27:00Z">
              <w:rPr>
                <w:color w:val="0000FF"/>
                <w:u w:val="single"/>
              </w:rPr>
            </w:rPrChange>
          </w:rPr>
          <w:t>value2</w:t>
        </w:r>
        <w:r>
          <w:t xml:space="preserve"> to be a child of </w:t>
        </w:r>
        <w:r w:rsidR="00DA1860" w:rsidRPr="00DA1860">
          <w:rPr>
            <w:rStyle w:val="SourceCodeChar"/>
            <w:rPrChange w:id="879" w:author="sarah" w:date="2011-03-23T23:27:00Z">
              <w:rPr>
                <w:color w:val="0000FF"/>
                <w:u w:val="single"/>
              </w:rPr>
            </w:rPrChange>
          </w:rPr>
          <w:t xml:space="preserve">when </w:t>
        </w:r>
      </w:ins>
      <w:ins w:id="880" w:author="sarah" w:date="2011-03-23T23:25:00Z">
        <w:r w:rsidR="00DA1860" w:rsidRPr="00DA1860">
          <w:rPr>
            <w:rStyle w:val="SourceCodeChar"/>
            <w:rPrChange w:id="881" w:author="sarah" w:date="2011-03-23T23:27:00Z">
              <w:rPr>
                <w:color w:val="0000FF"/>
                <w:u w:val="single"/>
              </w:rPr>
            </w:rPrChange>
          </w:rPr>
          <w:t>4</w:t>
        </w:r>
        <w:r>
          <w:t xml:space="preserve"> instead of </w:t>
        </w:r>
        <w:r w:rsidR="00DA1860" w:rsidRPr="00DA1860">
          <w:rPr>
            <w:rStyle w:val="SourceCodeChar"/>
            <w:rPrChange w:id="882" w:author="sarah" w:date="2011-03-23T23:27:00Z">
              <w:rPr>
                <w:color w:val="0000FF"/>
                <w:u w:val="single"/>
              </w:rPr>
            </w:rPrChange>
          </w:rPr>
          <w:t>case some_variable</w:t>
        </w:r>
      </w:ins>
    </w:p>
    <w:p w:rsidR="00346319" w:rsidRDefault="00DB11DB">
      <w:pPr>
        <w:rPr>
          <w:ins w:id="883" w:author="sarah" w:date="2011-03-23T23:25:00Z"/>
        </w:rPr>
      </w:pPr>
      <w:ins w:id="884" w:author="sarah" w:date="2011-03-23T23:25:00Z">
        <w:r>
          <w:t xml:space="preserve">append </w:t>
        </w:r>
        <w:r w:rsidR="00DA1860" w:rsidRPr="00DA1860">
          <w:rPr>
            <w:rStyle w:val="SourceCodeChar"/>
            <w:rPrChange w:id="885" w:author="sarah" w:date="2011-03-23T23:27:00Z">
              <w:rPr>
                <w:color w:val="0000FF"/>
                <w:u w:val="single"/>
              </w:rPr>
            </w:rPrChange>
          </w:rPr>
          <w:t>[prev_pivot]</w:t>
        </w:r>
        <w:r>
          <w:t xml:space="preserve"> to </w:t>
        </w:r>
        <w:r w:rsidR="00DA1860" w:rsidRPr="00DA1860">
          <w:rPr>
            <w:rStyle w:val="SourceCodeChar"/>
            <w:rPrChange w:id="886" w:author="sarah" w:date="2011-03-23T23:27:00Z">
              <w:rPr>
                <w:color w:val="0000FF"/>
                <w:u w:val="single"/>
              </w:rPr>
            </w:rPrChange>
          </w:rPr>
          <w:t>branch_content</w:t>
        </w:r>
        <w:r>
          <w:t xml:space="preserve"> for </w:t>
        </w:r>
        <w:r w:rsidR="00DA1860" w:rsidRPr="00DA1860">
          <w:rPr>
            <w:rStyle w:val="SourceCodeChar"/>
            <w:rPrChange w:id="887" w:author="sarah" w:date="2011-03-23T23:27:00Z">
              <w:rPr>
                <w:color w:val="0000FF"/>
                <w:u w:val="single"/>
              </w:rPr>
            </w:rPrChange>
          </w:rPr>
          <w:t>case some_variable</w:t>
        </w:r>
      </w:ins>
    </w:p>
    <w:p w:rsidR="00DA1860" w:rsidRPr="00DA1860" w:rsidRDefault="00DB11DB" w:rsidP="00DA1860">
      <w:pPr>
        <w:pStyle w:val="SourceCode"/>
        <w:rPr>
          <w:rPrChange w:id="888" w:author="sarah" w:date="2011-03-23T23:08:00Z">
            <w:rPr>
              <w:b/>
            </w:rPr>
          </w:rPrChange>
        </w:rPr>
        <w:pPrChange w:id="889" w:author="sarah" w:date="2011-03-23T23:27:00Z">
          <w:pPr/>
        </w:pPrChange>
      </w:pPr>
      <w:ins w:id="890" w:author="sarah" w:date="2011-03-23T23:25:00Z">
        <w:r>
          <w:lastRenderedPageBreak/>
          <w:t xml:space="preserve">prev_pivot = </w:t>
        </w:r>
      </w:ins>
      <w:ins w:id="891" w:author="sarah" w:date="2011-03-23T23:26:00Z">
        <w:r>
          <w:t>else</w:t>
        </w:r>
      </w:ins>
    </w:p>
    <w:p w:rsidR="00CA203F" w:rsidRDefault="00CA203F" w:rsidP="00684DF9">
      <w:pPr>
        <w:rPr>
          <w:b/>
        </w:rPr>
      </w:pPr>
    </w:p>
    <w:p w:rsidR="00DA1860" w:rsidRDefault="005F7599" w:rsidP="00DA1860">
      <w:pPr>
        <w:jc w:val="both"/>
        <w:rPr>
          <w:ins w:id="892" w:author="sarah" w:date="2011-03-27T22:30:00Z"/>
        </w:rPr>
        <w:pPrChange w:id="893" w:author="sarah" w:date="2011-03-23T23:38:00Z">
          <w:pPr/>
        </w:pPrChange>
      </w:pPr>
      <w:ins w:id="894" w:author="sarah" w:date="2011-03-23T23:28:00Z">
        <w:r>
          <w:t xml:space="preserve">After this loop completes, there may still be a remaining branch between the last pivot and the close of the current node.  In the sample Ruby above, this last branch consists of </w:t>
        </w:r>
        <w:r w:rsidR="00DA1860" w:rsidRPr="00DA1860">
          <w:rPr>
            <w:rStyle w:val="SourceCodeChar"/>
            <w:rPrChange w:id="895" w:author="sarah" w:date="2011-03-23T23:29:00Z">
              <w:rPr>
                <w:color w:val="0000FF"/>
                <w:u w:val="single"/>
              </w:rPr>
            </w:rPrChange>
          </w:rPr>
          <w:t>value3</w:t>
        </w:r>
        <w:r>
          <w:t xml:space="preserve"> between the </w:t>
        </w:r>
        <w:r w:rsidR="00DA1860" w:rsidRPr="00DA1860">
          <w:rPr>
            <w:rStyle w:val="SourceCodeChar"/>
            <w:rPrChange w:id="896" w:author="sarah" w:date="2011-03-23T23:29:00Z">
              <w:rPr>
                <w:color w:val="0000FF"/>
                <w:u w:val="single"/>
              </w:rPr>
            </w:rPrChange>
          </w:rPr>
          <w:t>else</w:t>
        </w:r>
        <w:r>
          <w:t xml:space="preserve"> and the </w:t>
        </w:r>
        <w:r w:rsidR="00DA1860" w:rsidRPr="00DA1860">
          <w:rPr>
            <w:rStyle w:val="SourceCodeChar"/>
            <w:rPrChange w:id="897" w:author="sarah" w:date="2011-03-23T23:29:00Z">
              <w:rPr>
                <w:color w:val="0000FF"/>
                <w:u w:val="single"/>
              </w:rPr>
            </w:rPrChange>
          </w:rPr>
          <w:t>end</w:t>
        </w:r>
        <w:r>
          <w:t>.</w:t>
        </w:r>
      </w:ins>
      <w:ins w:id="898" w:author="sarah" w:date="2011-03-23T23:29:00Z">
        <w:r w:rsidR="00FA208D">
          <w:t xml:space="preserve">  If the current node has a close, </w:t>
        </w:r>
      </w:ins>
      <w:ins w:id="899" w:author="sarah" w:date="2011-03-23T23:30:00Z">
        <w:r w:rsidR="00FA208D">
          <w:t xml:space="preserve">content from the current node is selected where the content's index is between the last pivot's index and the closing node's index.  This content is moved from being contained in the current node to being contained in </w:t>
        </w:r>
      </w:ins>
      <w:ins w:id="900" w:author="sarah" w:date="2011-03-23T23:31:00Z">
        <w:r w:rsidR="00231869">
          <w:t>the last pivot node.</w:t>
        </w:r>
        <w:r w:rsidR="00836436">
          <w:t xml:space="preserve">  Then, the last branch's content is appended </w:t>
        </w:r>
        <w:r w:rsidR="00021CD6">
          <w:t>to the list of branch content for the current node.</w:t>
        </w:r>
      </w:ins>
    </w:p>
    <w:p w:rsidR="00DA1860" w:rsidRDefault="00DA1860" w:rsidP="00DA1860">
      <w:pPr>
        <w:jc w:val="both"/>
        <w:rPr>
          <w:ins w:id="901" w:author="sarah" w:date="2011-03-27T22:30:00Z"/>
        </w:rPr>
        <w:pPrChange w:id="902" w:author="sarah" w:date="2011-03-23T23:38:00Z">
          <w:pPr/>
        </w:pPrChange>
      </w:pPr>
    </w:p>
    <w:p w:rsidR="00DA1860" w:rsidRDefault="00D22743" w:rsidP="00DA1860">
      <w:pPr>
        <w:jc w:val="both"/>
        <w:rPr>
          <w:ins w:id="903" w:author="sarah" w:date="2011-03-27T22:30:00Z"/>
        </w:rPr>
        <w:pPrChange w:id="904" w:author="sarah" w:date="2011-03-23T23:38:00Z">
          <w:pPr/>
        </w:pPrChange>
      </w:pPr>
      <w:ins w:id="905" w:author="sarah" w:date="2011-03-27T22:30:00Z">
        <w:r>
          <w:t>This technique for branch splitting correctly identifies nested branches.  Consider the following ERB:</w:t>
        </w:r>
      </w:ins>
    </w:p>
    <w:p w:rsidR="00DA1860" w:rsidRDefault="00DA1860" w:rsidP="00DA1860">
      <w:pPr>
        <w:jc w:val="both"/>
        <w:rPr>
          <w:ins w:id="906" w:author="sarah" w:date="2011-03-27T22:30:00Z"/>
        </w:rPr>
        <w:pPrChange w:id="907" w:author="sarah" w:date="2011-03-23T23:38:00Z">
          <w:pPr/>
        </w:pPrChange>
      </w:pPr>
    </w:p>
    <w:p w:rsidR="00DA1860" w:rsidRDefault="00A71947" w:rsidP="00DA1860">
      <w:pPr>
        <w:pStyle w:val="SourceCode"/>
        <w:rPr>
          <w:ins w:id="908" w:author="sarah" w:date="2011-03-27T22:30:00Z"/>
        </w:rPr>
        <w:pPrChange w:id="909" w:author="sarah" w:date="2011-03-27T22:31:00Z">
          <w:pPr>
            <w:jc w:val="both"/>
          </w:pPr>
        </w:pPrChange>
      </w:pPr>
      <w:ins w:id="910" w:author="sarah" w:date="2011-03-27T22:30:00Z">
        <w:r>
          <w:t>&lt;% case var %&gt;</w:t>
        </w:r>
      </w:ins>
    </w:p>
    <w:p w:rsidR="00DA1860" w:rsidRDefault="00A71947" w:rsidP="00DA1860">
      <w:pPr>
        <w:pStyle w:val="SourceCode"/>
        <w:rPr>
          <w:ins w:id="911" w:author="sarah" w:date="2011-03-27T22:30:00Z"/>
        </w:rPr>
        <w:pPrChange w:id="912" w:author="sarah" w:date="2011-03-27T22:31:00Z">
          <w:pPr>
            <w:jc w:val="both"/>
          </w:pPr>
        </w:pPrChange>
      </w:pPr>
      <w:ins w:id="913" w:author="sarah" w:date="2011-03-27T22:30:00Z">
        <w:r>
          <w:t>&lt;% when 5 %&gt;</w:t>
        </w:r>
      </w:ins>
    </w:p>
    <w:p w:rsidR="00DA1860" w:rsidRDefault="00A71947" w:rsidP="00DA1860">
      <w:pPr>
        <w:pStyle w:val="SourceCode"/>
        <w:rPr>
          <w:ins w:id="914" w:author="sarah" w:date="2011-03-27T22:30:00Z"/>
        </w:rPr>
        <w:pPrChange w:id="915" w:author="sarah" w:date="2011-03-27T22:31:00Z">
          <w:pPr>
            <w:jc w:val="both"/>
          </w:pPr>
        </w:pPrChange>
      </w:pPr>
      <w:ins w:id="916" w:author="sarah" w:date="2011-03-27T22:30:00Z">
        <w:r>
          <w:t xml:space="preserve">  &lt;% case var2 %&gt;</w:t>
        </w:r>
      </w:ins>
    </w:p>
    <w:p w:rsidR="00DA1860" w:rsidRDefault="00A71947" w:rsidP="00DA1860">
      <w:pPr>
        <w:pStyle w:val="SourceCode"/>
        <w:rPr>
          <w:ins w:id="917" w:author="sarah" w:date="2011-03-27T22:30:00Z"/>
        </w:rPr>
        <w:pPrChange w:id="918" w:author="sarah" w:date="2011-03-27T22:31:00Z">
          <w:pPr>
            <w:jc w:val="both"/>
          </w:pPr>
        </w:pPrChange>
      </w:pPr>
      <w:ins w:id="919" w:author="sarah" w:date="2011-03-27T22:30:00Z">
        <w:r>
          <w:t xml:space="preserve">  &lt;% when 6 %&gt;</w:t>
        </w:r>
      </w:ins>
    </w:p>
    <w:p w:rsidR="00DA1860" w:rsidRDefault="00A71947" w:rsidP="00DA1860">
      <w:pPr>
        <w:pStyle w:val="SourceCode"/>
        <w:rPr>
          <w:ins w:id="920" w:author="sarah" w:date="2011-03-27T22:30:00Z"/>
        </w:rPr>
        <w:pPrChange w:id="921" w:author="sarah" w:date="2011-03-27T22:31:00Z">
          <w:pPr>
            <w:jc w:val="both"/>
          </w:pPr>
        </w:pPrChange>
      </w:pPr>
      <w:ins w:id="922" w:author="sarah" w:date="2011-03-27T22:30:00Z">
        <w:r>
          <w:t xml:space="preserve">    It's six!</w:t>
        </w:r>
      </w:ins>
    </w:p>
    <w:p w:rsidR="00DA1860" w:rsidRDefault="00A71947" w:rsidP="00DA1860">
      <w:pPr>
        <w:pStyle w:val="SourceCode"/>
        <w:rPr>
          <w:ins w:id="923" w:author="sarah" w:date="2011-03-27T22:30:00Z"/>
        </w:rPr>
        <w:pPrChange w:id="924" w:author="sarah" w:date="2011-03-27T22:31:00Z">
          <w:pPr>
            <w:jc w:val="both"/>
          </w:pPr>
        </w:pPrChange>
      </w:pPr>
      <w:ins w:id="925" w:author="sarah" w:date="2011-03-27T22:30:00Z">
        <w:r>
          <w:t xml:space="preserve">  &lt;% when 6.5 %&gt;</w:t>
        </w:r>
      </w:ins>
    </w:p>
    <w:p w:rsidR="00DA1860" w:rsidRDefault="00A71947" w:rsidP="00DA1860">
      <w:pPr>
        <w:pStyle w:val="SourceCode"/>
        <w:rPr>
          <w:ins w:id="926" w:author="sarah" w:date="2011-03-27T22:30:00Z"/>
        </w:rPr>
        <w:pPrChange w:id="927" w:author="sarah" w:date="2011-03-27T22:31:00Z">
          <w:pPr>
            <w:jc w:val="both"/>
          </w:pPr>
        </w:pPrChange>
      </w:pPr>
      <w:ins w:id="928" w:author="sarah" w:date="2011-03-27T22:30:00Z">
        <w:r>
          <w:t xml:space="preserve">    It's six and a half!</w:t>
        </w:r>
      </w:ins>
    </w:p>
    <w:p w:rsidR="00DA1860" w:rsidRDefault="00A71947" w:rsidP="00DA1860">
      <w:pPr>
        <w:pStyle w:val="SourceCode"/>
        <w:rPr>
          <w:ins w:id="929" w:author="sarah" w:date="2011-03-27T22:30:00Z"/>
        </w:rPr>
        <w:pPrChange w:id="930" w:author="sarah" w:date="2011-03-27T22:31:00Z">
          <w:pPr>
            <w:jc w:val="both"/>
          </w:pPr>
        </w:pPrChange>
      </w:pPr>
      <w:ins w:id="931" w:author="sarah" w:date="2011-03-27T22:30:00Z">
        <w:r>
          <w:t xml:space="preserve">  &lt;% else %&gt;</w:t>
        </w:r>
      </w:ins>
    </w:p>
    <w:p w:rsidR="00DA1860" w:rsidRDefault="00A71947" w:rsidP="00DA1860">
      <w:pPr>
        <w:pStyle w:val="SourceCode"/>
        <w:rPr>
          <w:ins w:id="932" w:author="sarah" w:date="2011-03-27T22:30:00Z"/>
        </w:rPr>
        <w:pPrChange w:id="933" w:author="sarah" w:date="2011-03-27T22:31:00Z">
          <w:pPr>
            <w:jc w:val="both"/>
          </w:pPr>
        </w:pPrChange>
      </w:pPr>
      <w:ins w:id="934" w:author="sarah" w:date="2011-03-27T22:30:00Z">
        <w:r>
          <w:t xml:space="preserve">    It's 6.75!</w:t>
        </w:r>
      </w:ins>
    </w:p>
    <w:p w:rsidR="00DA1860" w:rsidRDefault="00A71947" w:rsidP="00DA1860">
      <w:pPr>
        <w:pStyle w:val="SourceCode"/>
        <w:rPr>
          <w:ins w:id="935" w:author="sarah" w:date="2011-03-27T22:30:00Z"/>
        </w:rPr>
        <w:pPrChange w:id="936" w:author="sarah" w:date="2011-03-27T22:31:00Z">
          <w:pPr>
            <w:jc w:val="both"/>
          </w:pPr>
        </w:pPrChange>
      </w:pPr>
      <w:ins w:id="937" w:author="sarah" w:date="2011-03-27T22:30:00Z">
        <w:r>
          <w:t xml:space="preserve">  &lt;% end %&gt;</w:t>
        </w:r>
      </w:ins>
    </w:p>
    <w:p w:rsidR="00DA1860" w:rsidRDefault="00A71947" w:rsidP="00DA1860">
      <w:pPr>
        <w:pStyle w:val="SourceCode"/>
        <w:rPr>
          <w:ins w:id="938" w:author="sarah" w:date="2011-03-27T22:30:00Z"/>
        </w:rPr>
        <w:pPrChange w:id="939" w:author="sarah" w:date="2011-03-27T22:31:00Z">
          <w:pPr>
            <w:jc w:val="both"/>
          </w:pPr>
        </w:pPrChange>
      </w:pPr>
      <w:ins w:id="940" w:author="sarah" w:date="2011-03-27T22:30:00Z">
        <w:r>
          <w:t>&lt;% when 7 %&gt;</w:t>
        </w:r>
      </w:ins>
    </w:p>
    <w:p w:rsidR="00DA1860" w:rsidRDefault="00A71947" w:rsidP="00DA1860">
      <w:pPr>
        <w:pStyle w:val="SourceCode"/>
        <w:rPr>
          <w:ins w:id="941" w:author="sarah" w:date="2011-03-27T22:30:00Z"/>
        </w:rPr>
        <w:pPrChange w:id="942" w:author="sarah" w:date="2011-03-27T22:31:00Z">
          <w:pPr>
            <w:jc w:val="both"/>
          </w:pPr>
        </w:pPrChange>
      </w:pPr>
      <w:ins w:id="943" w:author="sarah" w:date="2011-03-27T22:30:00Z">
        <w:r>
          <w:t xml:space="preserve">  &lt;% if condition1 %&gt;</w:t>
        </w:r>
      </w:ins>
    </w:p>
    <w:p w:rsidR="00DA1860" w:rsidRDefault="00A71947" w:rsidP="00DA1860">
      <w:pPr>
        <w:pStyle w:val="SourceCode"/>
        <w:rPr>
          <w:ins w:id="944" w:author="sarah" w:date="2011-03-27T22:30:00Z"/>
        </w:rPr>
        <w:pPrChange w:id="945" w:author="sarah" w:date="2011-03-27T22:31:00Z">
          <w:pPr>
            <w:jc w:val="both"/>
          </w:pPr>
        </w:pPrChange>
      </w:pPr>
      <w:ins w:id="946" w:author="sarah" w:date="2011-03-27T22:30:00Z">
        <w:r>
          <w:t xml:space="preserve">    &lt;html&gt;</w:t>
        </w:r>
      </w:ins>
    </w:p>
    <w:p w:rsidR="00DA1860" w:rsidRDefault="00A71947" w:rsidP="00DA1860">
      <w:pPr>
        <w:pStyle w:val="SourceCode"/>
        <w:rPr>
          <w:ins w:id="947" w:author="sarah" w:date="2011-03-27T22:30:00Z"/>
        </w:rPr>
        <w:pPrChange w:id="948" w:author="sarah" w:date="2011-03-27T22:31:00Z">
          <w:pPr>
            <w:jc w:val="both"/>
          </w:pPr>
        </w:pPrChange>
      </w:pPr>
      <w:ins w:id="949" w:author="sarah" w:date="2011-03-27T22:30:00Z">
        <w:r>
          <w:t xml:space="preserve">  &lt;% elsif condition2 %&gt;</w:t>
        </w:r>
      </w:ins>
    </w:p>
    <w:p w:rsidR="00DA1860" w:rsidRDefault="00A71947" w:rsidP="00DA1860">
      <w:pPr>
        <w:pStyle w:val="SourceCode"/>
        <w:rPr>
          <w:ins w:id="950" w:author="sarah" w:date="2011-03-27T22:30:00Z"/>
        </w:rPr>
        <w:pPrChange w:id="951" w:author="sarah" w:date="2011-03-27T22:31:00Z">
          <w:pPr>
            <w:jc w:val="both"/>
          </w:pPr>
        </w:pPrChange>
      </w:pPr>
      <w:ins w:id="952" w:author="sarah" w:date="2011-03-27T22:30:00Z">
        <w:r>
          <w:t xml:space="preserve">    &lt;%= some_var %&gt;</w:t>
        </w:r>
      </w:ins>
    </w:p>
    <w:p w:rsidR="00DA1860" w:rsidRDefault="00A71947" w:rsidP="00DA1860">
      <w:pPr>
        <w:pStyle w:val="SourceCode"/>
        <w:rPr>
          <w:ins w:id="953" w:author="sarah" w:date="2011-03-27T22:30:00Z"/>
        </w:rPr>
        <w:pPrChange w:id="954" w:author="sarah" w:date="2011-03-27T22:31:00Z">
          <w:pPr>
            <w:jc w:val="both"/>
          </w:pPr>
        </w:pPrChange>
      </w:pPr>
      <w:ins w:id="955" w:author="sarah" w:date="2011-03-27T22:30:00Z">
        <w:r>
          <w:t xml:space="preserve">    &lt;%= method_call() %&gt;</w:t>
        </w:r>
      </w:ins>
    </w:p>
    <w:p w:rsidR="00DA1860" w:rsidRDefault="00A71947" w:rsidP="00DA1860">
      <w:pPr>
        <w:pStyle w:val="SourceCode"/>
        <w:rPr>
          <w:ins w:id="956" w:author="sarah" w:date="2011-03-27T22:30:00Z"/>
        </w:rPr>
        <w:pPrChange w:id="957" w:author="sarah" w:date="2011-03-27T22:31:00Z">
          <w:pPr>
            <w:jc w:val="both"/>
          </w:pPr>
        </w:pPrChange>
      </w:pPr>
      <w:ins w:id="958" w:author="sarah" w:date="2011-03-27T22:30:00Z">
        <w:r>
          <w:t xml:space="preserve">    &lt;B&gt;A bold statement!&lt;/B&gt;</w:t>
        </w:r>
      </w:ins>
    </w:p>
    <w:p w:rsidR="00DA1860" w:rsidRDefault="00A71947" w:rsidP="00DA1860">
      <w:pPr>
        <w:pStyle w:val="SourceCode"/>
        <w:rPr>
          <w:ins w:id="959" w:author="sarah" w:date="2011-03-27T22:30:00Z"/>
        </w:rPr>
        <w:pPrChange w:id="960" w:author="sarah" w:date="2011-03-27T22:31:00Z">
          <w:pPr>
            <w:jc w:val="both"/>
          </w:pPr>
        </w:pPrChange>
      </w:pPr>
      <w:ins w:id="961" w:author="sarah" w:date="2011-03-27T22:30:00Z">
        <w:r>
          <w:t xml:space="preserve">  &lt;% else %&gt;</w:t>
        </w:r>
      </w:ins>
    </w:p>
    <w:p w:rsidR="00DA1860" w:rsidRDefault="00A71947" w:rsidP="00DA1860">
      <w:pPr>
        <w:pStyle w:val="SourceCode"/>
        <w:rPr>
          <w:ins w:id="962" w:author="sarah" w:date="2011-03-27T22:30:00Z"/>
        </w:rPr>
        <w:pPrChange w:id="963" w:author="sarah" w:date="2011-03-27T22:31:00Z">
          <w:pPr>
            <w:jc w:val="both"/>
          </w:pPr>
        </w:pPrChange>
      </w:pPr>
      <w:ins w:id="964" w:author="sarah" w:date="2011-03-27T22:30:00Z">
        <w:r>
          <w:t xml:space="preserve">    &lt;p&gt;Paragraph&lt;/p&gt;</w:t>
        </w:r>
      </w:ins>
    </w:p>
    <w:p w:rsidR="00DA1860" w:rsidRDefault="00A71947" w:rsidP="00DA1860">
      <w:pPr>
        <w:pStyle w:val="SourceCode"/>
        <w:rPr>
          <w:ins w:id="965" w:author="sarah" w:date="2011-03-27T22:30:00Z"/>
        </w:rPr>
        <w:pPrChange w:id="966" w:author="sarah" w:date="2011-03-27T22:31:00Z">
          <w:pPr>
            <w:jc w:val="both"/>
          </w:pPr>
        </w:pPrChange>
      </w:pPr>
      <w:ins w:id="967" w:author="sarah" w:date="2011-03-27T22:30:00Z">
        <w:r>
          <w:t xml:space="preserve">  &lt;% end %&gt;</w:t>
        </w:r>
      </w:ins>
    </w:p>
    <w:p w:rsidR="00DA1860" w:rsidRDefault="00A71947" w:rsidP="00DA1860">
      <w:pPr>
        <w:pStyle w:val="SourceCode"/>
        <w:rPr>
          <w:ins w:id="968" w:author="sarah" w:date="2011-03-27T22:30:00Z"/>
        </w:rPr>
        <w:pPrChange w:id="969" w:author="sarah" w:date="2011-03-27T22:31:00Z">
          <w:pPr>
            <w:jc w:val="both"/>
          </w:pPr>
        </w:pPrChange>
      </w:pPr>
      <w:ins w:id="970" w:author="sarah" w:date="2011-03-27T22:30:00Z">
        <w:r>
          <w:t>&lt;% else %&gt;</w:t>
        </w:r>
      </w:ins>
    </w:p>
    <w:p w:rsidR="00DA1860" w:rsidRDefault="00A71947" w:rsidP="00DA1860">
      <w:pPr>
        <w:pStyle w:val="SourceCode"/>
        <w:rPr>
          <w:ins w:id="971" w:author="sarah" w:date="2011-03-27T22:30:00Z"/>
        </w:rPr>
        <w:pPrChange w:id="972" w:author="sarah" w:date="2011-03-27T22:31:00Z">
          <w:pPr>
            <w:jc w:val="both"/>
          </w:pPr>
        </w:pPrChange>
      </w:pPr>
      <w:ins w:id="973" w:author="sarah" w:date="2011-03-27T22:30:00Z">
        <w:r>
          <w:t xml:space="preserve">  It's neither 5 nor 7!</w:t>
        </w:r>
      </w:ins>
    </w:p>
    <w:p w:rsidR="00DA1860" w:rsidRDefault="00A71947" w:rsidP="00DA1860">
      <w:pPr>
        <w:pStyle w:val="SourceCode"/>
        <w:rPr>
          <w:ins w:id="974" w:author="sarah" w:date="2011-03-27T22:30:00Z"/>
        </w:rPr>
        <w:pPrChange w:id="975" w:author="sarah" w:date="2011-03-27T22:31:00Z">
          <w:pPr/>
        </w:pPrChange>
      </w:pPr>
      <w:ins w:id="976" w:author="sarah" w:date="2011-03-27T22:30:00Z">
        <w:r>
          <w:t>&lt;% end %&gt;</w:t>
        </w:r>
      </w:ins>
    </w:p>
    <w:p w:rsidR="00DA1860" w:rsidRDefault="00DA1860" w:rsidP="00DA1860">
      <w:pPr>
        <w:jc w:val="both"/>
        <w:rPr>
          <w:ins w:id="977" w:author="sarah" w:date="2011-03-27T22:30:00Z"/>
        </w:rPr>
        <w:pPrChange w:id="978" w:author="sarah" w:date="2011-03-23T23:38:00Z">
          <w:pPr/>
        </w:pPrChange>
      </w:pPr>
    </w:p>
    <w:p w:rsidR="00DA1860" w:rsidRDefault="00A71947" w:rsidP="00DA1860">
      <w:pPr>
        <w:jc w:val="both"/>
        <w:rPr>
          <w:ins w:id="979" w:author="sarah" w:date="2011-03-27T22:31:00Z"/>
        </w:rPr>
        <w:pPrChange w:id="980" w:author="sarah" w:date="2011-03-23T23:38:00Z">
          <w:pPr/>
        </w:pPrChange>
      </w:pPr>
      <w:ins w:id="981" w:author="sarah" w:date="2011-03-27T22:30:00Z">
        <w:r>
          <w:t>The following output from the single_file</w:t>
        </w:r>
      </w:ins>
      <w:ins w:id="982" w:author="sarah" w:date="2011-03-27T22:31:00Z">
        <w:r>
          <w:t>_generator.rb script shows how the ASM tool understands the above ERB code:</w:t>
        </w:r>
      </w:ins>
    </w:p>
    <w:p w:rsidR="00DA1860" w:rsidRDefault="00DA1860" w:rsidP="00DA1860">
      <w:pPr>
        <w:jc w:val="both"/>
        <w:rPr>
          <w:ins w:id="983" w:author="sarah" w:date="2011-03-27T22:31:00Z"/>
        </w:rPr>
        <w:pPrChange w:id="984" w:author="sarah" w:date="2011-03-23T23:38:00Z">
          <w:pPr/>
        </w:pPrChange>
      </w:pPr>
    </w:p>
    <w:p w:rsidR="00DA1860" w:rsidRDefault="00E30032" w:rsidP="00DA1860">
      <w:pPr>
        <w:pStyle w:val="SourceCode"/>
        <w:rPr>
          <w:ins w:id="985" w:author="sarah" w:date="2011-03-27T22:32:00Z"/>
        </w:rPr>
        <w:pPrChange w:id="986" w:author="sarah" w:date="2011-03-27T22:33:00Z">
          <w:pPr>
            <w:jc w:val="both"/>
          </w:pPr>
        </w:pPrChange>
      </w:pPr>
      <w:ins w:id="987" w:author="sarah" w:date="2011-03-27T22:32:00Z">
        <w:r>
          <w:t>&gt;ruby single_file_generator.rb tests\fixtures\nested_case_when.html.erb "http://example.com"</w:t>
        </w:r>
      </w:ins>
    </w:p>
    <w:p w:rsidR="00DA1860" w:rsidRDefault="00E30032" w:rsidP="00DA1860">
      <w:pPr>
        <w:pStyle w:val="SourceCode"/>
        <w:rPr>
          <w:ins w:id="988" w:author="sarah" w:date="2011-03-27T22:32:00Z"/>
        </w:rPr>
        <w:pPrChange w:id="989" w:author="sarah" w:date="2011-03-27T22:33:00Z">
          <w:pPr>
            <w:jc w:val="both"/>
          </w:pPr>
        </w:pPrChange>
      </w:pPr>
      <w:ins w:id="990" w:author="sarah" w:date="2011-03-27T22:32:00Z">
        <w:r>
          <w:t>Parsing ERB file tests\fixtures\nested_case_when.html.erb...</w:t>
        </w:r>
      </w:ins>
    </w:p>
    <w:p w:rsidR="00DA1860" w:rsidRDefault="00E30032" w:rsidP="00DA1860">
      <w:pPr>
        <w:pStyle w:val="SourceCode"/>
        <w:rPr>
          <w:ins w:id="991" w:author="sarah" w:date="2011-03-27T22:32:00Z"/>
        </w:rPr>
        <w:pPrChange w:id="992" w:author="sarah" w:date="2011-03-27T22:33:00Z">
          <w:pPr>
            <w:jc w:val="both"/>
          </w:pPr>
        </w:pPrChange>
      </w:pPr>
      <w:ins w:id="993" w:author="sarah" w:date="2011-03-27T22:32:00Z">
        <w:r>
          <w:t>Could not interpret path tests\fixtures\nested_case_when.html.erb as a Rails URL, skipping transition identification</w:t>
        </w:r>
      </w:ins>
    </w:p>
    <w:p w:rsidR="00DA1860" w:rsidRDefault="00E30032" w:rsidP="00DA1860">
      <w:pPr>
        <w:pStyle w:val="SourceCode"/>
        <w:rPr>
          <w:ins w:id="994" w:author="sarah" w:date="2011-03-27T22:32:00Z"/>
        </w:rPr>
        <w:pPrChange w:id="995" w:author="sarah" w:date="2011-03-27T22:33:00Z">
          <w:pPr>
            <w:jc w:val="both"/>
          </w:pPr>
        </w:pPrChange>
      </w:pPr>
      <w:ins w:id="996" w:author="sarah" w:date="2011-03-27T22:32:00Z">
        <w:r>
          <w:t>Source file: tests\fixtures\nested_case_when.html.erb</w:t>
        </w:r>
      </w:ins>
    </w:p>
    <w:p w:rsidR="00DA1860" w:rsidRDefault="00E30032" w:rsidP="00DA1860">
      <w:pPr>
        <w:pStyle w:val="SourceCode"/>
        <w:rPr>
          <w:ins w:id="997" w:author="sarah" w:date="2011-03-27T22:32:00Z"/>
        </w:rPr>
        <w:pPrChange w:id="998" w:author="sarah" w:date="2011-03-27T22:33:00Z">
          <w:pPr>
            <w:jc w:val="both"/>
          </w:pPr>
        </w:pPrChange>
      </w:pPr>
      <w:ins w:id="999" w:author="sarah" w:date="2011-03-27T22:32:00Z">
        <w:r>
          <w:t>0-26: case var</w:t>
        </w:r>
      </w:ins>
    </w:p>
    <w:p w:rsidR="00DA1860" w:rsidRDefault="00E30032" w:rsidP="00DA1860">
      <w:pPr>
        <w:pStyle w:val="SourceCode"/>
        <w:rPr>
          <w:ins w:id="1000" w:author="sarah" w:date="2011-03-27T22:32:00Z"/>
        </w:rPr>
        <w:pPrChange w:id="1001" w:author="sarah" w:date="2011-03-27T22:33:00Z">
          <w:pPr>
            <w:jc w:val="both"/>
          </w:pPr>
        </w:pPrChange>
      </w:pPr>
      <w:ins w:id="1002" w:author="sarah" w:date="2011-03-27T22:32:00Z">
        <w:r>
          <w:t xml:space="preserve">  Content and sections:</w:t>
        </w:r>
      </w:ins>
    </w:p>
    <w:p w:rsidR="00DA1860" w:rsidRDefault="00E30032" w:rsidP="00DA1860">
      <w:pPr>
        <w:pStyle w:val="SourceCode"/>
        <w:rPr>
          <w:ins w:id="1003" w:author="sarah" w:date="2011-03-27T22:32:00Z"/>
        </w:rPr>
        <w:pPrChange w:id="1004" w:author="sarah" w:date="2011-03-27T22:33:00Z">
          <w:pPr>
            <w:jc w:val="both"/>
          </w:pPr>
        </w:pPrChange>
      </w:pPr>
      <w:ins w:id="1005" w:author="sarah" w:date="2011-03-27T22:32:00Z">
        <w:r>
          <w:t xml:space="preserve">    1: when 5</w:t>
        </w:r>
      </w:ins>
    </w:p>
    <w:p w:rsidR="00DA1860" w:rsidRDefault="00E30032" w:rsidP="00DA1860">
      <w:pPr>
        <w:pStyle w:val="SourceCode"/>
        <w:rPr>
          <w:ins w:id="1006" w:author="sarah" w:date="2011-03-27T22:32:00Z"/>
        </w:rPr>
        <w:pPrChange w:id="1007" w:author="sarah" w:date="2011-03-27T22:33:00Z">
          <w:pPr>
            <w:jc w:val="both"/>
          </w:pPr>
        </w:pPrChange>
      </w:pPr>
      <w:ins w:id="1008" w:author="sarah" w:date="2011-03-27T22:32:00Z">
        <w:r>
          <w:lastRenderedPageBreak/>
          <w:t xml:space="preserve">      Content and sections:</w:t>
        </w:r>
      </w:ins>
    </w:p>
    <w:p w:rsidR="00DA1860" w:rsidRDefault="00E30032" w:rsidP="00DA1860">
      <w:pPr>
        <w:pStyle w:val="SourceCode"/>
        <w:rPr>
          <w:ins w:id="1009" w:author="sarah" w:date="2011-03-27T22:32:00Z"/>
        </w:rPr>
        <w:pPrChange w:id="1010" w:author="sarah" w:date="2011-03-27T22:33:00Z">
          <w:pPr>
            <w:jc w:val="both"/>
          </w:pPr>
        </w:pPrChange>
      </w:pPr>
      <w:ins w:id="1011" w:author="sarah" w:date="2011-03-27T22:32:00Z">
        <w:r>
          <w:t xml:space="preserve">        2-9: case var2</w:t>
        </w:r>
      </w:ins>
    </w:p>
    <w:p w:rsidR="00DA1860" w:rsidRDefault="00E30032" w:rsidP="00DA1860">
      <w:pPr>
        <w:pStyle w:val="SourceCode"/>
        <w:rPr>
          <w:ins w:id="1012" w:author="sarah" w:date="2011-03-27T22:32:00Z"/>
        </w:rPr>
        <w:pPrChange w:id="1013" w:author="sarah" w:date="2011-03-27T22:33:00Z">
          <w:pPr>
            <w:jc w:val="both"/>
          </w:pPr>
        </w:pPrChange>
      </w:pPr>
      <w:ins w:id="1014" w:author="sarah" w:date="2011-03-27T22:32:00Z">
        <w:r>
          <w:t xml:space="preserve">          Content and sections:</w:t>
        </w:r>
      </w:ins>
    </w:p>
    <w:p w:rsidR="00DA1860" w:rsidRDefault="00E30032" w:rsidP="00DA1860">
      <w:pPr>
        <w:pStyle w:val="SourceCode"/>
        <w:rPr>
          <w:ins w:id="1015" w:author="sarah" w:date="2011-03-27T22:32:00Z"/>
        </w:rPr>
        <w:pPrChange w:id="1016" w:author="sarah" w:date="2011-03-27T22:33:00Z">
          <w:pPr>
            <w:jc w:val="both"/>
          </w:pPr>
        </w:pPrChange>
      </w:pPr>
      <w:ins w:id="1017" w:author="sarah" w:date="2011-03-27T22:32:00Z">
        <w:r>
          <w:t xml:space="preserve">            3: when 6</w:t>
        </w:r>
      </w:ins>
    </w:p>
    <w:p w:rsidR="00DA1860" w:rsidRDefault="00E30032" w:rsidP="00DA1860">
      <w:pPr>
        <w:pStyle w:val="SourceCode"/>
        <w:rPr>
          <w:ins w:id="1018" w:author="sarah" w:date="2011-03-27T22:32:00Z"/>
        </w:rPr>
        <w:pPrChange w:id="1019" w:author="sarah" w:date="2011-03-27T22:33:00Z">
          <w:pPr>
            <w:jc w:val="both"/>
          </w:pPr>
        </w:pPrChange>
      </w:pPr>
      <w:ins w:id="1020" w:author="sarah" w:date="2011-03-27T22:32:00Z">
        <w:r>
          <w:t xml:space="preserve">              Content and sections:</w:t>
        </w:r>
      </w:ins>
    </w:p>
    <w:p w:rsidR="00DA1860" w:rsidRDefault="00E30032" w:rsidP="00DA1860">
      <w:pPr>
        <w:pStyle w:val="SourceCode"/>
        <w:rPr>
          <w:ins w:id="1021" w:author="sarah" w:date="2011-03-27T22:32:00Z"/>
        </w:rPr>
        <w:pPrChange w:id="1022" w:author="sarah" w:date="2011-03-27T22:33:00Z">
          <w:pPr>
            <w:jc w:val="both"/>
          </w:pPr>
        </w:pPrChange>
      </w:pPr>
      <w:ins w:id="1023" w:author="sarah" w:date="2011-03-27T22:32:00Z">
        <w:r>
          <w:t xml:space="preserve">                4: Atomic Section #1 (indices 4..4):</w:t>
        </w:r>
      </w:ins>
    </w:p>
    <w:p w:rsidR="00DA1860" w:rsidRDefault="00E30032" w:rsidP="00DA1860">
      <w:pPr>
        <w:pStyle w:val="SourceCode"/>
        <w:rPr>
          <w:ins w:id="1024" w:author="sarah" w:date="2011-03-27T22:32:00Z"/>
        </w:rPr>
        <w:pPrChange w:id="1025" w:author="sarah" w:date="2011-03-27T22:33:00Z">
          <w:pPr>
            <w:jc w:val="both"/>
          </w:pPr>
        </w:pPrChange>
      </w:pPr>
      <w:ins w:id="1026" w:author="sarah" w:date="2011-03-27T22:32:00Z">
        <w:r>
          <w:t xml:space="preserve">                  4: It\'s six!</w:t>
        </w:r>
      </w:ins>
    </w:p>
    <w:p w:rsidR="00DA1860" w:rsidRDefault="00E30032" w:rsidP="00DA1860">
      <w:pPr>
        <w:pStyle w:val="SourceCode"/>
        <w:rPr>
          <w:ins w:id="1027" w:author="sarah" w:date="2011-03-27T22:32:00Z"/>
        </w:rPr>
        <w:pPrChange w:id="1028" w:author="sarah" w:date="2011-03-27T22:33:00Z">
          <w:pPr>
            <w:jc w:val="both"/>
          </w:pPr>
        </w:pPrChange>
      </w:pPr>
      <w:ins w:id="1029" w:author="sarah" w:date="2011-03-27T22:32:00Z">
        <w:r>
          <w:t xml:space="preserve">            5: when 6.5</w:t>
        </w:r>
      </w:ins>
    </w:p>
    <w:p w:rsidR="00DA1860" w:rsidRDefault="00E30032" w:rsidP="00DA1860">
      <w:pPr>
        <w:pStyle w:val="SourceCode"/>
        <w:rPr>
          <w:ins w:id="1030" w:author="sarah" w:date="2011-03-27T22:32:00Z"/>
        </w:rPr>
        <w:pPrChange w:id="1031" w:author="sarah" w:date="2011-03-27T22:33:00Z">
          <w:pPr>
            <w:jc w:val="both"/>
          </w:pPr>
        </w:pPrChange>
      </w:pPr>
      <w:ins w:id="1032" w:author="sarah" w:date="2011-03-27T22:32:00Z">
        <w:r>
          <w:t xml:space="preserve">              Content and sections:</w:t>
        </w:r>
      </w:ins>
    </w:p>
    <w:p w:rsidR="00DA1860" w:rsidRDefault="00E30032" w:rsidP="00DA1860">
      <w:pPr>
        <w:pStyle w:val="SourceCode"/>
        <w:rPr>
          <w:ins w:id="1033" w:author="sarah" w:date="2011-03-27T22:32:00Z"/>
        </w:rPr>
        <w:pPrChange w:id="1034" w:author="sarah" w:date="2011-03-27T22:33:00Z">
          <w:pPr>
            <w:jc w:val="both"/>
          </w:pPr>
        </w:pPrChange>
      </w:pPr>
      <w:ins w:id="1035" w:author="sarah" w:date="2011-03-27T22:32:00Z">
        <w:r>
          <w:t xml:space="preserve">                6: Atomic Section #2 (indices 6..6):</w:t>
        </w:r>
      </w:ins>
    </w:p>
    <w:p w:rsidR="00DA1860" w:rsidRDefault="00E30032" w:rsidP="00DA1860">
      <w:pPr>
        <w:pStyle w:val="SourceCode"/>
        <w:rPr>
          <w:ins w:id="1036" w:author="sarah" w:date="2011-03-27T22:32:00Z"/>
        </w:rPr>
        <w:pPrChange w:id="1037" w:author="sarah" w:date="2011-03-27T22:33:00Z">
          <w:pPr>
            <w:jc w:val="both"/>
          </w:pPr>
        </w:pPrChange>
      </w:pPr>
      <w:ins w:id="1038" w:author="sarah" w:date="2011-03-27T22:32:00Z">
        <w:r>
          <w:t xml:space="preserve">                  6: It\'s six and a half!</w:t>
        </w:r>
      </w:ins>
    </w:p>
    <w:p w:rsidR="00DA1860" w:rsidRDefault="00E30032" w:rsidP="00DA1860">
      <w:pPr>
        <w:pStyle w:val="SourceCode"/>
        <w:rPr>
          <w:ins w:id="1039" w:author="sarah" w:date="2011-03-27T22:32:00Z"/>
        </w:rPr>
        <w:pPrChange w:id="1040" w:author="sarah" w:date="2011-03-27T22:33:00Z">
          <w:pPr>
            <w:jc w:val="both"/>
          </w:pPr>
        </w:pPrChange>
      </w:pPr>
      <w:ins w:id="1041" w:author="sarah" w:date="2011-03-27T22:32:00Z">
        <w:r>
          <w:t xml:space="preserve">            7: else</w:t>
        </w:r>
      </w:ins>
    </w:p>
    <w:p w:rsidR="00DA1860" w:rsidRDefault="00E30032" w:rsidP="00DA1860">
      <w:pPr>
        <w:pStyle w:val="SourceCode"/>
        <w:rPr>
          <w:ins w:id="1042" w:author="sarah" w:date="2011-03-27T22:32:00Z"/>
        </w:rPr>
        <w:pPrChange w:id="1043" w:author="sarah" w:date="2011-03-27T22:33:00Z">
          <w:pPr>
            <w:jc w:val="both"/>
          </w:pPr>
        </w:pPrChange>
      </w:pPr>
      <w:ins w:id="1044" w:author="sarah" w:date="2011-03-27T22:32:00Z">
        <w:r>
          <w:t xml:space="preserve">              Content and sections:</w:t>
        </w:r>
      </w:ins>
    </w:p>
    <w:p w:rsidR="00DA1860" w:rsidRDefault="00E30032" w:rsidP="00DA1860">
      <w:pPr>
        <w:pStyle w:val="SourceCode"/>
        <w:rPr>
          <w:ins w:id="1045" w:author="sarah" w:date="2011-03-27T22:32:00Z"/>
        </w:rPr>
        <w:pPrChange w:id="1046" w:author="sarah" w:date="2011-03-27T22:33:00Z">
          <w:pPr>
            <w:jc w:val="both"/>
          </w:pPr>
        </w:pPrChange>
      </w:pPr>
      <w:ins w:id="1047" w:author="sarah" w:date="2011-03-27T22:32:00Z">
        <w:r>
          <w:t xml:space="preserve">                8: Atomic Section #3 (indices 8..8):</w:t>
        </w:r>
      </w:ins>
    </w:p>
    <w:p w:rsidR="00DA1860" w:rsidRDefault="00E30032" w:rsidP="00DA1860">
      <w:pPr>
        <w:pStyle w:val="SourceCode"/>
        <w:rPr>
          <w:ins w:id="1048" w:author="sarah" w:date="2011-03-27T22:32:00Z"/>
        </w:rPr>
        <w:pPrChange w:id="1049" w:author="sarah" w:date="2011-03-27T22:33:00Z">
          <w:pPr>
            <w:jc w:val="both"/>
          </w:pPr>
        </w:pPrChange>
      </w:pPr>
      <w:ins w:id="1050" w:author="sarah" w:date="2011-03-27T22:32:00Z">
        <w:r>
          <w:t xml:space="preserve">                  8: It\'s 6.75!</w:t>
        </w:r>
      </w:ins>
    </w:p>
    <w:p w:rsidR="00DA1860" w:rsidRDefault="00E30032" w:rsidP="00DA1860">
      <w:pPr>
        <w:pStyle w:val="SourceCode"/>
        <w:rPr>
          <w:ins w:id="1051" w:author="sarah" w:date="2011-03-27T22:32:00Z"/>
        </w:rPr>
        <w:pPrChange w:id="1052" w:author="sarah" w:date="2011-03-27T22:33:00Z">
          <w:pPr>
            <w:jc w:val="both"/>
          </w:pPr>
        </w:pPrChange>
      </w:pPr>
      <w:ins w:id="1053" w:author="sarah" w:date="2011-03-27T22:32:00Z">
        <w:r>
          <w:t xml:space="preserve">          Close:</w:t>
        </w:r>
      </w:ins>
    </w:p>
    <w:p w:rsidR="00DA1860" w:rsidRDefault="00E30032" w:rsidP="00DA1860">
      <w:pPr>
        <w:pStyle w:val="SourceCode"/>
        <w:rPr>
          <w:ins w:id="1054" w:author="sarah" w:date="2011-03-27T22:32:00Z"/>
        </w:rPr>
        <w:pPrChange w:id="1055" w:author="sarah" w:date="2011-03-27T22:33:00Z">
          <w:pPr>
            <w:jc w:val="both"/>
          </w:pPr>
        </w:pPrChange>
      </w:pPr>
      <w:ins w:id="1056" w:author="sarah" w:date="2011-03-27T22:32:00Z">
        <w:r>
          <w:t xml:space="preserve">            9: end</w:t>
        </w:r>
      </w:ins>
    </w:p>
    <w:p w:rsidR="00DA1860" w:rsidRDefault="00E30032" w:rsidP="00DA1860">
      <w:pPr>
        <w:pStyle w:val="SourceCode"/>
        <w:rPr>
          <w:ins w:id="1057" w:author="sarah" w:date="2011-03-27T22:32:00Z"/>
        </w:rPr>
        <w:pPrChange w:id="1058" w:author="sarah" w:date="2011-03-27T22:33:00Z">
          <w:pPr>
            <w:jc w:val="both"/>
          </w:pPr>
        </w:pPrChange>
      </w:pPr>
      <w:ins w:id="1059" w:author="sarah" w:date="2011-03-27T22:32:00Z">
        <w:r>
          <w:t xml:space="preserve">    10: when 7</w:t>
        </w:r>
      </w:ins>
    </w:p>
    <w:p w:rsidR="00DA1860" w:rsidRDefault="00E30032" w:rsidP="00DA1860">
      <w:pPr>
        <w:pStyle w:val="SourceCode"/>
        <w:rPr>
          <w:ins w:id="1060" w:author="sarah" w:date="2011-03-27T22:32:00Z"/>
        </w:rPr>
        <w:pPrChange w:id="1061" w:author="sarah" w:date="2011-03-27T22:33:00Z">
          <w:pPr>
            <w:jc w:val="both"/>
          </w:pPr>
        </w:pPrChange>
      </w:pPr>
      <w:ins w:id="1062" w:author="sarah" w:date="2011-03-27T22:32:00Z">
        <w:r>
          <w:t xml:space="preserve">      Content and sections:</w:t>
        </w:r>
      </w:ins>
    </w:p>
    <w:p w:rsidR="00DA1860" w:rsidRDefault="00E30032" w:rsidP="00DA1860">
      <w:pPr>
        <w:pStyle w:val="SourceCode"/>
        <w:rPr>
          <w:ins w:id="1063" w:author="sarah" w:date="2011-03-27T22:32:00Z"/>
        </w:rPr>
        <w:pPrChange w:id="1064" w:author="sarah" w:date="2011-03-27T22:33:00Z">
          <w:pPr>
            <w:jc w:val="both"/>
          </w:pPr>
        </w:pPrChange>
      </w:pPr>
      <w:ins w:id="1065" w:author="sarah" w:date="2011-03-27T22:32:00Z">
        <w:r>
          <w:t xml:space="preserve">        11-23: if condition1</w:t>
        </w:r>
      </w:ins>
    </w:p>
    <w:p w:rsidR="00DA1860" w:rsidRDefault="00E30032" w:rsidP="00DA1860">
      <w:pPr>
        <w:pStyle w:val="SourceCode"/>
        <w:rPr>
          <w:ins w:id="1066" w:author="sarah" w:date="2011-03-27T22:32:00Z"/>
        </w:rPr>
        <w:pPrChange w:id="1067" w:author="sarah" w:date="2011-03-27T22:33:00Z">
          <w:pPr>
            <w:jc w:val="both"/>
          </w:pPr>
        </w:pPrChange>
      </w:pPr>
      <w:ins w:id="1068" w:author="sarah" w:date="2011-03-27T22:32:00Z">
        <w:r>
          <w:t xml:space="preserve">          Content and sections:</w:t>
        </w:r>
      </w:ins>
    </w:p>
    <w:p w:rsidR="00DA1860" w:rsidRDefault="00E30032" w:rsidP="00DA1860">
      <w:pPr>
        <w:pStyle w:val="SourceCode"/>
        <w:rPr>
          <w:ins w:id="1069" w:author="sarah" w:date="2011-03-27T22:32:00Z"/>
        </w:rPr>
        <w:pPrChange w:id="1070" w:author="sarah" w:date="2011-03-27T22:33:00Z">
          <w:pPr>
            <w:jc w:val="both"/>
          </w:pPr>
        </w:pPrChange>
      </w:pPr>
      <w:ins w:id="1071" w:author="sarah" w:date="2011-03-27T22:32:00Z">
        <w:r>
          <w:t xml:space="preserve">            12: Atomic Section #4 (indices 12..12):</w:t>
        </w:r>
      </w:ins>
    </w:p>
    <w:p w:rsidR="00DA1860" w:rsidRDefault="00E30032" w:rsidP="00DA1860">
      <w:pPr>
        <w:pStyle w:val="SourceCode"/>
        <w:rPr>
          <w:ins w:id="1072" w:author="sarah" w:date="2011-03-27T22:32:00Z"/>
        </w:rPr>
        <w:pPrChange w:id="1073" w:author="sarah" w:date="2011-03-27T22:33:00Z">
          <w:pPr>
            <w:jc w:val="both"/>
          </w:pPr>
        </w:pPrChange>
      </w:pPr>
      <w:ins w:id="1074" w:author="sarah" w:date="2011-03-27T22:32:00Z">
        <w:r>
          <w:t xml:space="preserve">              12: html</w:t>
        </w:r>
      </w:ins>
    </w:p>
    <w:p w:rsidR="00DA1860" w:rsidRDefault="00E30032" w:rsidP="00DA1860">
      <w:pPr>
        <w:pStyle w:val="SourceCode"/>
        <w:rPr>
          <w:ins w:id="1075" w:author="sarah" w:date="2011-03-27T22:32:00Z"/>
        </w:rPr>
        <w:pPrChange w:id="1076" w:author="sarah" w:date="2011-03-27T22:33:00Z">
          <w:pPr>
            <w:jc w:val="both"/>
          </w:pPr>
        </w:pPrChange>
      </w:pPr>
      <w:ins w:id="1077" w:author="sarah" w:date="2011-03-27T22:32:00Z">
        <w:r>
          <w:t xml:space="preserve">            13: elsif condition2</w:t>
        </w:r>
      </w:ins>
    </w:p>
    <w:p w:rsidR="00DA1860" w:rsidRDefault="00E30032" w:rsidP="00DA1860">
      <w:pPr>
        <w:pStyle w:val="SourceCode"/>
        <w:rPr>
          <w:ins w:id="1078" w:author="sarah" w:date="2011-03-27T22:32:00Z"/>
        </w:rPr>
        <w:pPrChange w:id="1079" w:author="sarah" w:date="2011-03-27T22:33:00Z">
          <w:pPr>
            <w:jc w:val="both"/>
          </w:pPr>
        </w:pPrChange>
      </w:pPr>
      <w:ins w:id="1080" w:author="sarah" w:date="2011-03-27T22:32:00Z">
        <w:r>
          <w:t xml:space="preserve">              Content and sections:</w:t>
        </w:r>
      </w:ins>
    </w:p>
    <w:p w:rsidR="00DA1860" w:rsidRDefault="00E30032" w:rsidP="00DA1860">
      <w:pPr>
        <w:pStyle w:val="SourceCode"/>
        <w:rPr>
          <w:ins w:id="1081" w:author="sarah" w:date="2011-03-27T22:32:00Z"/>
        </w:rPr>
        <w:pPrChange w:id="1082" w:author="sarah" w:date="2011-03-27T22:33:00Z">
          <w:pPr>
            <w:jc w:val="both"/>
          </w:pPr>
        </w:pPrChange>
      </w:pPr>
      <w:ins w:id="1083" w:author="sarah" w:date="2011-03-27T22:32:00Z">
        <w:r>
          <w:t xml:space="preserve">                14: Atomic Section #5 (indices 14..18):</w:t>
        </w:r>
      </w:ins>
    </w:p>
    <w:p w:rsidR="00DA1860" w:rsidRDefault="00E30032" w:rsidP="00DA1860">
      <w:pPr>
        <w:pStyle w:val="SourceCode"/>
        <w:rPr>
          <w:ins w:id="1084" w:author="sarah" w:date="2011-03-27T22:32:00Z"/>
        </w:rPr>
        <w:pPrChange w:id="1085" w:author="sarah" w:date="2011-03-27T22:33:00Z">
          <w:pPr>
            <w:jc w:val="both"/>
          </w:pPr>
        </w:pPrChange>
      </w:pPr>
      <w:ins w:id="1086" w:author="sarah" w:date="2011-03-27T22:32:00Z">
        <w:r>
          <w:t xml:space="preserve">                  14: &lt;%= some_var</w:t>
        </w:r>
      </w:ins>
    </w:p>
    <w:p w:rsidR="00DA1860" w:rsidRDefault="00E30032" w:rsidP="00DA1860">
      <w:pPr>
        <w:pStyle w:val="SourceCode"/>
        <w:rPr>
          <w:ins w:id="1087" w:author="sarah" w:date="2011-03-27T22:32:00Z"/>
        </w:rPr>
        <w:pPrChange w:id="1088" w:author="sarah" w:date="2011-03-27T22:33:00Z">
          <w:pPr>
            <w:jc w:val="both"/>
          </w:pPr>
        </w:pPrChange>
      </w:pPr>
      <w:ins w:id="1089" w:author="sarah" w:date="2011-03-27T22:32:00Z">
        <w:r>
          <w:t xml:space="preserve">                  15: &lt;%= method_call()</w:t>
        </w:r>
      </w:ins>
    </w:p>
    <w:p w:rsidR="00DA1860" w:rsidRDefault="00E30032" w:rsidP="00DA1860">
      <w:pPr>
        <w:pStyle w:val="SourceCode"/>
        <w:rPr>
          <w:ins w:id="1090" w:author="sarah" w:date="2011-03-27T22:32:00Z"/>
        </w:rPr>
        <w:pPrChange w:id="1091" w:author="sarah" w:date="2011-03-27T22:33:00Z">
          <w:pPr>
            <w:jc w:val="both"/>
          </w:pPr>
        </w:pPrChange>
      </w:pPr>
      <w:ins w:id="1092" w:author="sarah" w:date="2011-03-27T22:32:00Z">
        <w:r>
          <w:t xml:space="preserve">                  16: b</w:t>
        </w:r>
      </w:ins>
    </w:p>
    <w:p w:rsidR="00DA1860" w:rsidRDefault="00E30032" w:rsidP="00DA1860">
      <w:pPr>
        <w:pStyle w:val="SourceCode"/>
        <w:rPr>
          <w:ins w:id="1093" w:author="sarah" w:date="2011-03-27T22:32:00Z"/>
        </w:rPr>
        <w:pPrChange w:id="1094" w:author="sarah" w:date="2011-03-27T22:33:00Z">
          <w:pPr>
            <w:jc w:val="both"/>
          </w:pPr>
        </w:pPrChange>
      </w:pPr>
      <w:ins w:id="1095" w:author="sarah" w:date="2011-03-27T22:32:00Z">
        <w:r>
          <w:t xml:space="preserve">                  17: A bold statement!</w:t>
        </w:r>
      </w:ins>
    </w:p>
    <w:p w:rsidR="00DA1860" w:rsidRDefault="00E30032" w:rsidP="00DA1860">
      <w:pPr>
        <w:pStyle w:val="SourceCode"/>
        <w:rPr>
          <w:ins w:id="1096" w:author="sarah" w:date="2011-03-27T22:32:00Z"/>
        </w:rPr>
        <w:pPrChange w:id="1097" w:author="sarah" w:date="2011-03-27T22:33:00Z">
          <w:pPr>
            <w:jc w:val="both"/>
          </w:pPr>
        </w:pPrChange>
      </w:pPr>
      <w:ins w:id="1098" w:author="sarah" w:date="2011-03-27T22:32:00Z">
        <w:r>
          <w:t xml:space="preserve">                  18: /b</w:t>
        </w:r>
      </w:ins>
    </w:p>
    <w:p w:rsidR="00DA1860" w:rsidRDefault="00E30032" w:rsidP="00DA1860">
      <w:pPr>
        <w:pStyle w:val="SourceCode"/>
        <w:rPr>
          <w:ins w:id="1099" w:author="sarah" w:date="2011-03-27T22:32:00Z"/>
        </w:rPr>
        <w:pPrChange w:id="1100" w:author="sarah" w:date="2011-03-27T22:33:00Z">
          <w:pPr>
            <w:jc w:val="both"/>
          </w:pPr>
        </w:pPrChange>
      </w:pPr>
      <w:ins w:id="1101" w:author="sarah" w:date="2011-03-27T22:32:00Z">
        <w:r>
          <w:t xml:space="preserve">            19: else</w:t>
        </w:r>
      </w:ins>
    </w:p>
    <w:p w:rsidR="00DA1860" w:rsidRDefault="00E30032" w:rsidP="00DA1860">
      <w:pPr>
        <w:pStyle w:val="SourceCode"/>
        <w:rPr>
          <w:ins w:id="1102" w:author="sarah" w:date="2011-03-27T22:32:00Z"/>
        </w:rPr>
        <w:pPrChange w:id="1103" w:author="sarah" w:date="2011-03-27T22:33:00Z">
          <w:pPr>
            <w:jc w:val="both"/>
          </w:pPr>
        </w:pPrChange>
      </w:pPr>
      <w:ins w:id="1104" w:author="sarah" w:date="2011-03-27T22:32:00Z">
        <w:r>
          <w:t xml:space="preserve">              Content and sections:</w:t>
        </w:r>
      </w:ins>
    </w:p>
    <w:p w:rsidR="00DA1860" w:rsidRDefault="00E30032" w:rsidP="00DA1860">
      <w:pPr>
        <w:pStyle w:val="SourceCode"/>
        <w:rPr>
          <w:ins w:id="1105" w:author="sarah" w:date="2011-03-27T22:32:00Z"/>
        </w:rPr>
        <w:pPrChange w:id="1106" w:author="sarah" w:date="2011-03-27T22:33:00Z">
          <w:pPr>
            <w:jc w:val="both"/>
          </w:pPr>
        </w:pPrChange>
      </w:pPr>
      <w:ins w:id="1107" w:author="sarah" w:date="2011-03-27T22:32:00Z">
        <w:r>
          <w:t xml:space="preserve">                20: Atomic Section #6 (indices 20..22):</w:t>
        </w:r>
      </w:ins>
    </w:p>
    <w:p w:rsidR="00DA1860" w:rsidRDefault="00E30032" w:rsidP="00DA1860">
      <w:pPr>
        <w:pStyle w:val="SourceCode"/>
        <w:rPr>
          <w:ins w:id="1108" w:author="sarah" w:date="2011-03-27T22:32:00Z"/>
        </w:rPr>
        <w:pPrChange w:id="1109" w:author="sarah" w:date="2011-03-27T22:33:00Z">
          <w:pPr>
            <w:jc w:val="both"/>
          </w:pPr>
        </w:pPrChange>
      </w:pPr>
      <w:ins w:id="1110" w:author="sarah" w:date="2011-03-27T22:32:00Z">
        <w:r>
          <w:t xml:space="preserve">                  20: p</w:t>
        </w:r>
      </w:ins>
    </w:p>
    <w:p w:rsidR="00DA1860" w:rsidRDefault="00E30032" w:rsidP="00DA1860">
      <w:pPr>
        <w:pStyle w:val="SourceCode"/>
        <w:rPr>
          <w:ins w:id="1111" w:author="sarah" w:date="2011-03-27T22:32:00Z"/>
        </w:rPr>
        <w:pPrChange w:id="1112" w:author="sarah" w:date="2011-03-27T22:33:00Z">
          <w:pPr>
            <w:jc w:val="both"/>
          </w:pPr>
        </w:pPrChange>
      </w:pPr>
      <w:ins w:id="1113" w:author="sarah" w:date="2011-03-27T22:32:00Z">
        <w:r>
          <w:t xml:space="preserve">                  21: Paragraph</w:t>
        </w:r>
      </w:ins>
    </w:p>
    <w:p w:rsidR="00DA1860" w:rsidRDefault="00E30032" w:rsidP="00DA1860">
      <w:pPr>
        <w:pStyle w:val="SourceCode"/>
        <w:rPr>
          <w:ins w:id="1114" w:author="sarah" w:date="2011-03-27T22:32:00Z"/>
        </w:rPr>
        <w:pPrChange w:id="1115" w:author="sarah" w:date="2011-03-27T22:33:00Z">
          <w:pPr>
            <w:jc w:val="both"/>
          </w:pPr>
        </w:pPrChange>
      </w:pPr>
      <w:ins w:id="1116" w:author="sarah" w:date="2011-03-27T22:32:00Z">
        <w:r>
          <w:t xml:space="preserve">                  22: /p</w:t>
        </w:r>
      </w:ins>
    </w:p>
    <w:p w:rsidR="00DA1860" w:rsidRDefault="00E30032" w:rsidP="00DA1860">
      <w:pPr>
        <w:pStyle w:val="SourceCode"/>
        <w:rPr>
          <w:ins w:id="1117" w:author="sarah" w:date="2011-03-27T22:32:00Z"/>
        </w:rPr>
        <w:pPrChange w:id="1118" w:author="sarah" w:date="2011-03-27T22:33:00Z">
          <w:pPr>
            <w:jc w:val="both"/>
          </w:pPr>
        </w:pPrChange>
      </w:pPr>
      <w:ins w:id="1119" w:author="sarah" w:date="2011-03-27T22:32:00Z">
        <w:r>
          <w:t xml:space="preserve">          Close:</w:t>
        </w:r>
      </w:ins>
    </w:p>
    <w:p w:rsidR="00DA1860" w:rsidRDefault="00E30032" w:rsidP="00DA1860">
      <w:pPr>
        <w:pStyle w:val="SourceCode"/>
        <w:rPr>
          <w:ins w:id="1120" w:author="sarah" w:date="2011-03-27T22:32:00Z"/>
        </w:rPr>
        <w:pPrChange w:id="1121" w:author="sarah" w:date="2011-03-27T22:33:00Z">
          <w:pPr>
            <w:jc w:val="both"/>
          </w:pPr>
        </w:pPrChange>
      </w:pPr>
      <w:ins w:id="1122" w:author="sarah" w:date="2011-03-27T22:32:00Z">
        <w:r>
          <w:t xml:space="preserve">            23: end</w:t>
        </w:r>
      </w:ins>
    </w:p>
    <w:p w:rsidR="00DA1860" w:rsidRDefault="00E30032" w:rsidP="00DA1860">
      <w:pPr>
        <w:pStyle w:val="SourceCode"/>
        <w:rPr>
          <w:ins w:id="1123" w:author="sarah" w:date="2011-03-27T22:32:00Z"/>
        </w:rPr>
        <w:pPrChange w:id="1124" w:author="sarah" w:date="2011-03-27T22:33:00Z">
          <w:pPr>
            <w:jc w:val="both"/>
          </w:pPr>
        </w:pPrChange>
      </w:pPr>
      <w:ins w:id="1125" w:author="sarah" w:date="2011-03-27T22:32:00Z">
        <w:r>
          <w:t xml:space="preserve">    24: else</w:t>
        </w:r>
      </w:ins>
    </w:p>
    <w:p w:rsidR="00DA1860" w:rsidRDefault="00E30032" w:rsidP="00DA1860">
      <w:pPr>
        <w:pStyle w:val="SourceCode"/>
        <w:rPr>
          <w:ins w:id="1126" w:author="sarah" w:date="2011-03-27T22:32:00Z"/>
        </w:rPr>
        <w:pPrChange w:id="1127" w:author="sarah" w:date="2011-03-27T22:33:00Z">
          <w:pPr>
            <w:jc w:val="both"/>
          </w:pPr>
        </w:pPrChange>
      </w:pPr>
      <w:ins w:id="1128" w:author="sarah" w:date="2011-03-27T22:32:00Z">
        <w:r>
          <w:t xml:space="preserve">      Content and sections:</w:t>
        </w:r>
      </w:ins>
    </w:p>
    <w:p w:rsidR="00DA1860" w:rsidRDefault="00E30032" w:rsidP="00DA1860">
      <w:pPr>
        <w:pStyle w:val="SourceCode"/>
        <w:rPr>
          <w:ins w:id="1129" w:author="sarah" w:date="2011-03-27T22:32:00Z"/>
        </w:rPr>
        <w:pPrChange w:id="1130" w:author="sarah" w:date="2011-03-27T22:33:00Z">
          <w:pPr>
            <w:jc w:val="both"/>
          </w:pPr>
        </w:pPrChange>
      </w:pPr>
      <w:ins w:id="1131" w:author="sarah" w:date="2011-03-27T22:32:00Z">
        <w:r>
          <w:t xml:space="preserve">        25: Atomic Section #7 (indices 25..25):</w:t>
        </w:r>
      </w:ins>
    </w:p>
    <w:p w:rsidR="00DA1860" w:rsidRDefault="00E30032" w:rsidP="00DA1860">
      <w:pPr>
        <w:pStyle w:val="SourceCode"/>
        <w:rPr>
          <w:ins w:id="1132" w:author="sarah" w:date="2011-03-27T22:32:00Z"/>
        </w:rPr>
        <w:pPrChange w:id="1133" w:author="sarah" w:date="2011-03-27T22:33:00Z">
          <w:pPr>
            <w:jc w:val="both"/>
          </w:pPr>
        </w:pPrChange>
      </w:pPr>
      <w:ins w:id="1134" w:author="sarah" w:date="2011-03-27T22:32:00Z">
        <w:r>
          <w:t xml:space="preserve">          25: It\'s neither 5 nor 7!</w:t>
        </w:r>
      </w:ins>
    </w:p>
    <w:p w:rsidR="00DA1860" w:rsidRDefault="00E30032" w:rsidP="00DA1860">
      <w:pPr>
        <w:pStyle w:val="SourceCode"/>
        <w:rPr>
          <w:ins w:id="1135" w:author="sarah" w:date="2011-03-27T22:32:00Z"/>
        </w:rPr>
        <w:pPrChange w:id="1136" w:author="sarah" w:date="2011-03-27T22:33:00Z">
          <w:pPr>
            <w:jc w:val="both"/>
          </w:pPr>
        </w:pPrChange>
      </w:pPr>
      <w:ins w:id="1137" w:author="sarah" w:date="2011-03-27T22:32:00Z">
        <w:r>
          <w:t xml:space="preserve">  Close:</w:t>
        </w:r>
      </w:ins>
    </w:p>
    <w:p w:rsidR="00DA1860" w:rsidRDefault="00E30032" w:rsidP="00DA1860">
      <w:pPr>
        <w:pStyle w:val="SourceCode"/>
        <w:rPr>
          <w:ins w:id="1138" w:author="sarah" w:date="2011-03-27T22:32:00Z"/>
        </w:rPr>
        <w:pPrChange w:id="1139" w:author="sarah" w:date="2011-03-27T22:33:00Z">
          <w:pPr>
            <w:jc w:val="both"/>
          </w:pPr>
        </w:pPrChange>
      </w:pPr>
      <w:ins w:id="1140" w:author="sarah" w:date="2011-03-27T22:32:00Z">
        <w:r>
          <w:t xml:space="preserve">    26: end</w:t>
        </w:r>
      </w:ins>
    </w:p>
    <w:p w:rsidR="00DA1860" w:rsidRDefault="00DA1860" w:rsidP="00DA1860">
      <w:pPr>
        <w:pStyle w:val="SourceCode"/>
        <w:rPr>
          <w:ins w:id="1141" w:author="sarah" w:date="2011-03-27T22:32:00Z"/>
        </w:rPr>
        <w:pPrChange w:id="1142" w:author="sarah" w:date="2011-03-27T22:33:00Z">
          <w:pPr>
            <w:jc w:val="both"/>
          </w:pPr>
        </w:pPrChange>
      </w:pPr>
    </w:p>
    <w:p w:rsidR="00DA1860" w:rsidRDefault="00E30032" w:rsidP="00DA1860">
      <w:pPr>
        <w:pStyle w:val="SourceCode"/>
        <w:rPr>
          <w:ins w:id="1143" w:author="sarah" w:date="2011-03-27T22:32:00Z"/>
        </w:rPr>
        <w:pPrChange w:id="1144" w:author="sarah" w:date="2011-03-27T22:33:00Z">
          <w:pPr>
            <w:jc w:val="both"/>
          </w:pPr>
        </w:pPrChange>
      </w:pPr>
      <w:ins w:id="1145" w:author="sarah" w:date="2011-03-27T22:32:00Z">
        <w:r>
          <w:t>Component Interaction Model</w:t>
        </w:r>
      </w:ins>
    </w:p>
    <w:p w:rsidR="00DA1860" w:rsidRDefault="00E30032" w:rsidP="00DA1860">
      <w:pPr>
        <w:pStyle w:val="SourceCode"/>
        <w:rPr>
          <w:ins w:id="1146" w:author="sarah" w:date="2011-03-27T22:32:00Z"/>
        </w:rPr>
        <w:pPrChange w:id="1147" w:author="sarah" w:date="2011-03-27T22:33:00Z">
          <w:pPr>
            <w:jc w:val="both"/>
          </w:pPr>
        </w:pPrChange>
      </w:pPr>
      <w:ins w:id="1148" w:author="sarah" w:date="2011-03-27T22:32:00Z">
        <w:r>
          <w:t xml:space="preserve">        Start page: tests\fixtures\nested_case_when.html.erb</w:t>
        </w:r>
      </w:ins>
    </w:p>
    <w:p w:rsidR="00DA1860" w:rsidRDefault="00E30032" w:rsidP="00DA1860">
      <w:pPr>
        <w:pStyle w:val="SourceCode"/>
        <w:rPr>
          <w:ins w:id="1149" w:author="sarah" w:date="2011-03-27T22:32:00Z"/>
        </w:rPr>
        <w:pPrChange w:id="1150" w:author="sarah" w:date="2011-03-27T22:33:00Z">
          <w:pPr>
            <w:jc w:val="both"/>
          </w:pPr>
        </w:pPrChange>
      </w:pPr>
      <w:ins w:id="1151" w:author="sarah" w:date="2011-03-27T22:32:00Z">
        <w:r>
          <w:t xml:space="preserve">        Start URL: http://example.com/UNKNOWN/nested_case_when</w:t>
        </w:r>
      </w:ins>
    </w:p>
    <w:p w:rsidR="00DA1860" w:rsidRDefault="00E30032" w:rsidP="00DA1860">
      <w:pPr>
        <w:pStyle w:val="SourceCode"/>
        <w:rPr>
          <w:ins w:id="1152" w:author="sarah" w:date="2011-03-27T22:32:00Z"/>
        </w:rPr>
        <w:pPrChange w:id="1153" w:author="sarah" w:date="2011-03-27T22:33:00Z">
          <w:pPr>
            <w:jc w:val="both"/>
          </w:pPr>
        </w:pPrChange>
      </w:pPr>
      <w:ins w:id="1154" w:author="sarah" w:date="2011-03-27T22:32:00Z">
        <w:r>
          <w:t xml:space="preserve">        Component expression: ((p1|p2|p3)|(p4|p5|p6)|p7)</w:t>
        </w:r>
      </w:ins>
    </w:p>
    <w:p w:rsidR="00DA1860" w:rsidRDefault="00E30032" w:rsidP="00DA1860">
      <w:pPr>
        <w:pStyle w:val="SourceCode"/>
        <w:rPr>
          <w:ins w:id="1155" w:author="sarah" w:date="2011-03-27T22:32:00Z"/>
        </w:rPr>
        <w:pPrChange w:id="1156" w:author="sarah" w:date="2011-03-27T22:33:00Z">
          <w:pPr/>
        </w:pPrChange>
      </w:pPr>
      <w:ins w:id="1157" w:author="sarah" w:date="2011-03-27T22:32:00Z">
        <w:r>
          <w:t xml:space="preserve">        Transitions:</w:t>
        </w:r>
      </w:ins>
    </w:p>
    <w:p w:rsidR="00DA1860" w:rsidRDefault="00DA1860" w:rsidP="00DA1860">
      <w:pPr>
        <w:jc w:val="both"/>
        <w:rPr>
          <w:ins w:id="1158" w:author="sarah" w:date="2011-03-27T22:32:00Z"/>
        </w:rPr>
        <w:pPrChange w:id="1159" w:author="sarah" w:date="2011-03-23T23:38:00Z">
          <w:pPr/>
        </w:pPrChange>
      </w:pPr>
    </w:p>
    <w:p w:rsidR="00DA1860" w:rsidRDefault="00E30032" w:rsidP="00DA1860">
      <w:pPr>
        <w:jc w:val="both"/>
        <w:rPr>
          <w:ins w:id="1160" w:author="sarah" w:date="2011-03-23T23:28:00Z"/>
        </w:rPr>
        <w:pPrChange w:id="1161" w:author="sarah" w:date="2011-03-23T23:38:00Z">
          <w:pPr/>
        </w:pPrChange>
      </w:pPr>
      <w:ins w:id="1162" w:author="sarah" w:date="2011-03-27T22:33:00Z">
        <w:r>
          <w:t>In the output above, indentation is very important and indicates the tool's understanding of code nesting.</w:t>
        </w:r>
      </w:ins>
      <w:ins w:id="1163" w:author="sarah" w:date="2011-03-27T22:34:00Z">
        <w:r w:rsidR="00DC1C53">
          <w:t xml:space="preserve">  Three outer branches are correctly identified, and the nested inner branches are also parsed correctly.</w:t>
        </w:r>
      </w:ins>
    </w:p>
    <w:p w:rsidR="005F7599" w:rsidRDefault="005F7599" w:rsidP="00684DF9">
      <w:pPr>
        <w:rPr>
          <w:ins w:id="1164" w:author="sarah" w:date="2011-03-23T23:28:00Z"/>
        </w:rPr>
      </w:pPr>
    </w:p>
    <w:p w:rsidR="00DA1860" w:rsidRDefault="00CD3DD6" w:rsidP="00DA1860">
      <w:pPr>
        <w:jc w:val="both"/>
        <w:pPrChange w:id="1165" w:author="sarah" w:date="2011-03-23T23:38:00Z">
          <w:pPr/>
        </w:pPrChange>
      </w:pPr>
      <w:r>
        <w:t>After branches have been split, transitions can be identified</w:t>
      </w:r>
      <w:r w:rsidR="00AF74C5">
        <w:t xml:space="preserve">.  This is done using the same code that the QMZ model uses, i.e., with Nokogiri.  </w:t>
      </w:r>
      <w:r w:rsidR="00BA1F29">
        <w:t xml:space="preserve">There are different node classes in the ASM model that can have transitions, such as an </w:t>
      </w:r>
      <w:r w:rsidR="00BA1F29" w:rsidRPr="00BA1F29">
        <w:rPr>
          <w:rStyle w:val="SourceCodeChar"/>
        </w:rPr>
        <w:t>ERBTag</w:t>
      </w:r>
      <w:r w:rsidR="00BA1F29">
        <w:t xml:space="preserve"> with a </w:t>
      </w:r>
      <w:r w:rsidR="00BA1F29" w:rsidRPr="00BA1F29">
        <w:rPr>
          <w:rStyle w:val="SourceCodeChar"/>
        </w:rPr>
        <w:t>form_tag</w:t>
      </w:r>
      <w:r w:rsidR="00BA1F29">
        <w:t xml:space="preserve"> call or an </w:t>
      </w:r>
      <w:r w:rsidR="00BA1F29" w:rsidRPr="00BA1F29">
        <w:rPr>
          <w:rStyle w:val="SourceCodeChar"/>
        </w:rPr>
        <w:t>HTMLOpenTag</w:t>
      </w:r>
      <w:r w:rsidR="00BA1F29">
        <w:t xml:space="preserve"> with a hyperlink.</w:t>
      </w:r>
      <w:r w:rsidR="00851E25">
        <w:t xml:space="preserve">  There are several modules in my ASM tool that contain code to be shared between classes, including instance methods and class methods.  This uses the mixin feature</w:t>
      </w:r>
      <w:r w:rsidR="00030FFB">
        <w:rPr>
          <w:rStyle w:val="FootnoteReference"/>
        </w:rPr>
        <w:footnoteReference w:id="9"/>
      </w:r>
      <w:r w:rsidR="00851E25">
        <w:t xml:space="preserve"> of Ruby to </w:t>
      </w:r>
      <w:r w:rsidR="0014622D">
        <w:t>share members without multiple inheritance (Ruby uses single inheritance).</w:t>
      </w:r>
      <w:r w:rsidR="000141E8">
        <w:t xml:space="preserve">  Since multiple classes need access to the HTML parsing methods that use Nokogiri, these are placed in a </w:t>
      </w:r>
      <w:r w:rsidR="000141E8" w:rsidRPr="000141E8">
        <w:rPr>
          <w:rStyle w:val="SourceCodeChar"/>
        </w:rPr>
        <w:t>SharedHTMLParsing</w:t>
      </w:r>
      <w:r w:rsidR="000141E8">
        <w:t xml:space="preserve"> module.  They could not be placed in a base class because the node classes in the ASM tool must inherit from </w:t>
      </w:r>
      <w:r w:rsidR="000141E8" w:rsidRPr="000141E8">
        <w:rPr>
          <w:rStyle w:val="SourceCodeChar"/>
        </w:rPr>
        <w:t>Treetop::Runtime::SyntaxNode</w:t>
      </w:r>
      <w:r w:rsidR="000141E8">
        <w:t>.</w:t>
      </w:r>
    </w:p>
    <w:p w:rsidR="00F01429" w:rsidRDefault="00F01429" w:rsidP="00684DF9"/>
    <w:p w:rsidR="00DA1860" w:rsidRDefault="00F01429" w:rsidP="00DA1860">
      <w:pPr>
        <w:jc w:val="both"/>
        <w:pPrChange w:id="1166" w:author="sarah" w:date="2011-03-23T23:38:00Z">
          <w:pPr/>
        </w:pPrChange>
      </w:pPr>
      <w:r>
        <w:t xml:space="preserve">Node classes that can possibly have transitions have a </w:t>
      </w:r>
      <w:r w:rsidRPr="00F01429">
        <w:rPr>
          <w:rStyle w:val="SourceCodeChar"/>
        </w:rPr>
        <w:t>get_local_transitions</w:t>
      </w:r>
      <w:r>
        <w:t xml:space="preserve"> method that differs by class.  Each implementation takes a </w:t>
      </w:r>
      <w:r w:rsidRPr="006C387D">
        <w:rPr>
          <w:rStyle w:val="SourceCodeChar"/>
        </w:rPr>
        <w:t>source</w:t>
      </w:r>
      <w:r>
        <w:t xml:space="preserve"> parameter, though, intended to contain </w:t>
      </w:r>
      <w:r w:rsidR="006C387D">
        <w:t xml:space="preserve">the URI of the page where the hyperlink or form transition is located.  </w:t>
      </w:r>
      <w:r w:rsidR="00816CE1">
        <w:t xml:space="preserve">It is the job of the </w:t>
      </w:r>
      <w:r w:rsidR="00816CE1" w:rsidRPr="00816CE1">
        <w:rPr>
          <w:rStyle w:val="SourceCodeChar"/>
        </w:rPr>
        <w:t>get_local_transitions</w:t>
      </w:r>
      <w:r w:rsidR="00816CE1">
        <w:t xml:space="preserve"> method to identify any transitions within its own code, which the </w:t>
      </w:r>
      <w:r w:rsidR="00816CE1" w:rsidRPr="00816CE1">
        <w:rPr>
          <w:rStyle w:val="SourceCodeChar"/>
        </w:rPr>
        <w:t xml:space="preserve">Treetop::Runtime::SyntaxNode </w:t>
      </w:r>
      <w:r w:rsidR="00816CE1">
        <w:t xml:space="preserve">retains, and return </w:t>
      </w:r>
      <w:r w:rsidR="00816CE1" w:rsidRPr="00816CE1">
        <w:rPr>
          <w:rStyle w:val="SourceCodeChar"/>
        </w:rPr>
        <w:t>Transition</w:t>
      </w:r>
      <w:r w:rsidR="00816CE1">
        <w:t xml:space="preserve"> instances to represent these.</w:t>
      </w:r>
      <w:r w:rsidR="00776AA3">
        <w:t xml:space="preserve">  The </w:t>
      </w:r>
      <w:r w:rsidR="00776AA3" w:rsidRPr="00DA30B6">
        <w:rPr>
          <w:rStyle w:val="SourceCodeChar"/>
        </w:rPr>
        <w:t>Transition</w:t>
      </w:r>
      <w:r w:rsidR="00776AA3">
        <w:t xml:space="preserve"> class has </w:t>
      </w:r>
      <w:r w:rsidR="0023126F">
        <w:t>three</w:t>
      </w:r>
      <w:r w:rsidR="00776AA3">
        <w:t xml:space="preserve"> children:  </w:t>
      </w:r>
      <w:r w:rsidR="00776AA3" w:rsidRPr="00776AA3">
        <w:rPr>
          <w:rStyle w:val="SourceCodeChar"/>
        </w:rPr>
        <w:t>FormTransition</w:t>
      </w:r>
      <w:r w:rsidR="0023126F">
        <w:t xml:space="preserve">, </w:t>
      </w:r>
      <w:r w:rsidR="0023126F" w:rsidRPr="0023126F">
        <w:rPr>
          <w:rStyle w:val="SourceCodeChar"/>
        </w:rPr>
        <w:t>RedirectTransition</w:t>
      </w:r>
      <w:r w:rsidR="0023126F">
        <w:t xml:space="preserve">, </w:t>
      </w:r>
      <w:r w:rsidR="00776AA3">
        <w:t xml:space="preserve">and </w:t>
      </w:r>
      <w:r w:rsidR="00776AA3" w:rsidRPr="00776AA3">
        <w:rPr>
          <w:rStyle w:val="SourceCodeChar"/>
        </w:rPr>
        <w:t>LinkTransition</w:t>
      </w:r>
      <w:r w:rsidR="00776AA3">
        <w:t>.</w:t>
      </w:r>
      <w:r w:rsidR="00DA30B6">
        <w:t xml:space="preserve">  These three classes correspond to the form link transition, redirect transition, and simple link transition in the Atomic Section Model.</w:t>
      </w:r>
      <w:r w:rsidR="0023126F">
        <w:t xml:space="preserve">  A </w:t>
      </w:r>
      <w:r w:rsidR="0023126F" w:rsidRPr="0023126F">
        <w:rPr>
          <w:rStyle w:val="SourceCodeChar"/>
        </w:rPr>
        <w:t>RedirectTransition</w:t>
      </w:r>
      <w:r w:rsidR="0023126F">
        <w:t xml:space="preserve"> is created when, for example, an </w:t>
      </w:r>
      <w:r w:rsidR="0023126F" w:rsidRPr="00DA30B6">
        <w:rPr>
          <w:rStyle w:val="SourceCodeChar"/>
        </w:rPr>
        <w:t>ERBTag</w:t>
      </w:r>
      <w:r w:rsidR="0023126F">
        <w:t xml:space="preserve"> has a call to the Rails method </w:t>
      </w:r>
      <w:r w:rsidR="0023126F" w:rsidRPr="007C53F6">
        <w:rPr>
          <w:rStyle w:val="SourceCodeChar"/>
        </w:rPr>
        <w:t>redirect_to</w:t>
      </w:r>
      <w:r w:rsidR="0023126F">
        <w:t xml:space="preserve">, which would </w:t>
      </w:r>
      <w:r w:rsidR="007C53F6">
        <w:t>cause the browser to redirect to another page.</w:t>
      </w:r>
    </w:p>
    <w:p w:rsidR="00C13A35" w:rsidRDefault="00C13A35" w:rsidP="00684DF9"/>
    <w:p w:rsidR="00DA1860" w:rsidRDefault="00C13A35" w:rsidP="00DA1860">
      <w:pPr>
        <w:jc w:val="both"/>
        <w:pPrChange w:id="1167" w:author="sarah" w:date="2011-03-23T23:38:00Z">
          <w:pPr/>
        </w:pPrChange>
      </w:pPr>
      <w:r>
        <w:t xml:space="preserve">The </w:t>
      </w:r>
      <w:r w:rsidRPr="00C13A35">
        <w:rPr>
          <w:rStyle w:val="SourceCodeChar"/>
        </w:rPr>
        <w:t>get_local_transitions</w:t>
      </w:r>
      <w:r>
        <w:t xml:space="preserve"> method defined in </w:t>
      </w:r>
      <w:r w:rsidRPr="00C13A35">
        <w:rPr>
          <w:rStyle w:val="SourceCodeChar"/>
        </w:rPr>
        <w:t>ERBTag</w:t>
      </w:r>
      <w:r>
        <w:t xml:space="preserve"> looks for form and redirect transitions by looking at the s-expression of the code of that </w:t>
      </w:r>
      <w:r w:rsidRPr="00C13A35">
        <w:rPr>
          <w:rStyle w:val="SourceCodeChar"/>
        </w:rPr>
        <w:t>ERBTag</w:t>
      </w:r>
      <w:r>
        <w:t xml:space="preserve">.  </w:t>
      </w:r>
      <w:r w:rsidR="00DE2BB4">
        <w:t xml:space="preserve">It does not need to look for link transitions because even if a Rails method such as </w:t>
      </w:r>
      <w:r w:rsidR="00DE2BB4" w:rsidRPr="00DE2BB4">
        <w:rPr>
          <w:rStyle w:val="SourceCodeChar"/>
        </w:rPr>
        <w:t>link_to</w:t>
      </w:r>
      <w:r w:rsidR="00DE2BB4">
        <w:t xml:space="preserve"> were used in an ERB tag to produce a hyperlink, the result of that code would not be included in the final web page because it is in an ERB tag and not an ERB output tag.</w:t>
      </w:r>
    </w:p>
    <w:p w:rsidR="0010472D" w:rsidRDefault="0010472D" w:rsidP="00684DF9"/>
    <w:p w:rsidR="00DA1860" w:rsidRDefault="00B148E3" w:rsidP="00DA1860">
      <w:pPr>
        <w:jc w:val="both"/>
        <w:pPrChange w:id="1168" w:author="sarah" w:date="2011-03-23T23:38:00Z">
          <w:pPr/>
        </w:pPrChange>
      </w:pPr>
      <w:r>
        <w:t>To find local form transitions</w:t>
      </w:r>
      <w:r w:rsidR="0010472D">
        <w:t xml:space="preserve"> in an </w:t>
      </w:r>
      <w:r w:rsidR="0010472D" w:rsidRPr="0010472D">
        <w:rPr>
          <w:rStyle w:val="SourceCodeChar"/>
        </w:rPr>
        <w:t>ERBTag</w:t>
      </w:r>
      <w:r>
        <w:t xml:space="preserve">, the names of known </w:t>
      </w:r>
      <w:r w:rsidRPr="00B148E3">
        <w:rPr>
          <w:rStyle w:val="SourceCodeChar"/>
        </w:rPr>
        <w:t>&lt;form&gt;</w:t>
      </w:r>
      <w:r>
        <w:t xml:space="preserve">-producing methods are iterated over, and the s-expression is checked for each to see if a call is made to one of them.  One improvement that could be made in future work is to </w:t>
      </w:r>
      <w:r w:rsidR="00627D89">
        <w:t>move</w:t>
      </w:r>
      <w:r>
        <w:t xml:space="preserve"> this list of </w:t>
      </w:r>
      <w:r w:rsidR="00627D89">
        <w:t xml:space="preserve">methods to an external file that could be read at runtime.  This would allow greater flexibility in the event that Rails changes or adds methods that affect transition generation.  </w:t>
      </w:r>
      <w:r w:rsidR="00996491">
        <w:t>If a call is detected within the s-expression, the arguments to the call</w:t>
      </w:r>
      <w:r w:rsidR="00DE3FA9">
        <w:t xml:space="preserve"> are extracted from the s-expression and used to determine </w:t>
      </w:r>
      <w:r w:rsidR="00BA59F0">
        <w:t xml:space="preserve">the </w:t>
      </w:r>
      <w:r w:rsidR="00BA59F0">
        <w:lastRenderedPageBreak/>
        <w:t xml:space="preserve">destination of the transition.  For a form transition, the destination is the contents of the </w:t>
      </w:r>
      <w:r w:rsidR="00BA59F0" w:rsidRPr="00BA59F0">
        <w:rPr>
          <w:rStyle w:val="SourceCodeChar"/>
        </w:rPr>
        <w:t>action</w:t>
      </w:r>
      <w:r w:rsidR="00BA59F0">
        <w:t xml:space="preserve"> attribute in HTML.  </w:t>
      </w:r>
      <w:r w:rsidR="0088133F">
        <w:t xml:space="preserve">The s-expression is checked for calls to the Rails method </w:t>
      </w:r>
      <w:r w:rsidR="0088133F" w:rsidRPr="0088133F">
        <w:rPr>
          <w:rStyle w:val="SourceCodeChar"/>
        </w:rPr>
        <w:t>url_for</w:t>
      </w:r>
      <w:r w:rsidR="0088133F">
        <w:t xml:space="preserve">, as well as the assignment of values to keys </w:t>
      </w:r>
      <w:r w:rsidR="0088133F" w:rsidRPr="0088133F">
        <w:rPr>
          <w:rStyle w:val="SourceCodeChar"/>
        </w:rPr>
        <w:t>controller</w:t>
      </w:r>
      <w:r w:rsidR="0088133F">
        <w:t xml:space="preserve"> and </w:t>
      </w:r>
      <w:r w:rsidR="0088133F" w:rsidRPr="0088133F">
        <w:rPr>
          <w:rStyle w:val="SourceCodeChar"/>
        </w:rPr>
        <w:t>action</w:t>
      </w:r>
      <w:r w:rsidR="0088133F">
        <w:t xml:space="preserve"> in a hash.</w:t>
      </w:r>
      <w:r w:rsidR="0010472D">
        <w:t xml:space="preserve">  Once the destination of the form transition has been determined, a new instance of the </w:t>
      </w:r>
      <w:r w:rsidR="0010472D" w:rsidRPr="0010472D">
        <w:rPr>
          <w:rStyle w:val="SourceCodeChar"/>
        </w:rPr>
        <w:t>FormTransition</w:t>
      </w:r>
      <w:r w:rsidR="0010472D">
        <w:t xml:space="preserve"> class can be constructed.</w:t>
      </w:r>
    </w:p>
    <w:p w:rsidR="0010472D" w:rsidRDefault="0010472D" w:rsidP="00684DF9"/>
    <w:p w:rsidR="00DA1860" w:rsidRDefault="0010472D" w:rsidP="00DA1860">
      <w:pPr>
        <w:jc w:val="both"/>
        <w:pPrChange w:id="1169" w:author="sarah" w:date="2011-03-23T23:38:00Z">
          <w:pPr/>
        </w:pPrChange>
      </w:pPr>
      <w:r>
        <w:t xml:space="preserve">Other transitions are identified differently based on the node class in which they are identified.  </w:t>
      </w:r>
      <w:r w:rsidR="00077664">
        <w:t xml:space="preserve">For example, the </w:t>
      </w:r>
      <w:r w:rsidR="00077664" w:rsidRPr="00077664">
        <w:rPr>
          <w:rStyle w:val="SourceCodeChar"/>
        </w:rPr>
        <w:t>HTMLOpenTag</w:t>
      </w:r>
      <w:r w:rsidR="00077664">
        <w:t xml:space="preserve"> class uses Nokogiri to parse its HTML source to find link and form transitions.</w:t>
      </w:r>
      <w:r w:rsidR="00385027">
        <w:t xml:space="preserve">  The </w:t>
      </w:r>
      <w:r w:rsidR="00385027" w:rsidRPr="003F1C8A">
        <w:rPr>
          <w:rStyle w:val="SourceCodeChar"/>
        </w:rPr>
        <w:t>ERBOutputTag</w:t>
      </w:r>
      <w:r w:rsidR="00385027">
        <w:t xml:space="preserve"> class checks the s-expression for its Ruby source code to find calls to Rails methods such as </w:t>
      </w:r>
      <w:r w:rsidR="00385027" w:rsidRPr="00C81F84">
        <w:rPr>
          <w:rStyle w:val="SourceCodeChar"/>
        </w:rPr>
        <w:t>link_to</w:t>
      </w:r>
      <w:r w:rsidR="00385027">
        <w:t xml:space="preserve"> and </w:t>
      </w:r>
      <w:r w:rsidR="00C81F84" w:rsidRPr="00C81F84">
        <w:rPr>
          <w:rStyle w:val="SourceCodeChar"/>
        </w:rPr>
        <w:t>link_to_unless_current</w:t>
      </w:r>
      <w:r w:rsidR="00C81F84">
        <w:t>.</w:t>
      </w:r>
    </w:p>
    <w:p w:rsidR="003F1C8A" w:rsidRDefault="003F1C8A" w:rsidP="00684DF9"/>
    <w:p w:rsidR="00DA1860" w:rsidRDefault="003F1C8A" w:rsidP="00DA1860">
      <w:pPr>
        <w:jc w:val="both"/>
        <w:pPrChange w:id="1170" w:author="sarah" w:date="2011-03-23T23:38:00Z">
          <w:pPr/>
        </w:pPrChange>
      </w:pPr>
      <w:r>
        <w:t>Once t</w:t>
      </w:r>
      <w:r w:rsidR="00747869">
        <w:t xml:space="preserve">ransitions have been identified, a new instance of the </w:t>
      </w:r>
      <w:r w:rsidR="00747869" w:rsidRPr="00747869">
        <w:rPr>
          <w:rStyle w:val="SourceCodeChar"/>
        </w:rPr>
        <w:t>ComponentInteractionModel</w:t>
      </w:r>
      <w:r w:rsidR="00747869">
        <w:t xml:space="preserve"> class can be constructed with the atomic sections, component expression, and list of transitions for that ERB file</w:t>
      </w:r>
      <w:r w:rsidR="00925EE3">
        <w:t>.</w:t>
      </w:r>
      <w:r w:rsidR="00E4787C">
        <w:t xml:space="preserve">  The final </w:t>
      </w:r>
      <w:del w:id="1171" w:author="sarah" w:date="2011-04-05T23:07:00Z">
        <w:r w:rsidR="00E4787C" w:rsidDel="0077011E">
          <w:delText xml:space="preserve">produce </w:delText>
        </w:r>
      </w:del>
      <w:ins w:id="1172" w:author="sarah" w:date="2011-04-05T23:07:00Z">
        <w:r w:rsidR="0077011E">
          <w:t xml:space="preserve">output </w:t>
        </w:r>
      </w:ins>
      <w:r w:rsidR="00E4787C">
        <w:t xml:space="preserve">of my ASM tool is a single CIM or a list of CIMs, depending on whether the </w:t>
      </w:r>
      <w:r w:rsidR="00E4787C" w:rsidRPr="00E4787C">
        <w:rPr>
          <w:rStyle w:val="SourceCodeChar"/>
        </w:rPr>
        <w:t>single_file_generator.rb</w:t>
      </w:r>
      <w:r w:rsidR="00E4787C">
        <w:t xml:space="preserve"> or the </w:t>
      </w:r>
      <w:r w:rsidR="00E4787C" w:rsidRPr="00E4787C">
        <w:rPr>
          <w:rStyle w:val="SourceCodeChar"/>
        </w:rPr>
        <w:t>generator.rb</w:t>
      </w:r>
      <w:r w:rsidR="00E4787C">
        <w:t xml:space="preserve"> script was </w:t>
      </w:r>
      <w:commentRangeStart w:id="1173"/>
      <w:r w:rsidR="00E4787C">
        <w:t>used</w:t>
      </w:r>
      <w:commentRangeEnd w:id="1173"/>
      <w:r w:rsidR="002F4DC6">
        <w:rPr>
          <w:rStyle w:val="CommentReference"/>
        </w:rPr>
        <w:commentReference w:id="1173"/>
      </w:r>
      <w:r w:rsidR="00E4787C">
        <w:t>.</w:t>
      </w:r>
    </w:p>
    <w:p w:rsidR="00DA1860" w:rsidRDefault="006A63D3" w:rsidP="00DA1860">
      <w:pPr>
        <w:pStyle w:val="Heading2"/>
        <w:pPrChange w:id="1174" w:author="sarah" w:date="2011-03-31T22:05:00Z">
          <w:pPr>
            <w:pStyle w:val="Heading1"/>
          </w:pPr>
        </w:pPrChange>
      </w:pPr>
      <w:bookmarkStart w:id="1175" w:name="_Toc290332942"/>
      <w:ins w:id="1176" w:author="sarah" w:date="2011-03-31T22:04:00Z">
        <w:r>
          <w:t xml:space="preserve">3b. </w:t>
        </w:r>
      </w:ins>
      <w:r w:rsidR="003D4AA1">
        <w:t>Testing the ASM Tool</w:t>
      </w:r>
      <w:bookmarkEnd w:id="1175"/>
    </w:p>
    <w:p w:rsidR="00DA1860" w:rsidRDefault="00850799" w:rsidP="00DA1860">
      <w:pPr>
        <w:jc w:val="both"/>
        <w:pPrChange w:id="1177" w:author="sarah" w:date="2011-03-23T23:38:00Z">
          <w:pPr/>
        </w:pPrChange>
      </w:pPr>
      <w:r>
        <w:t xml:space="preserve">An automated test suite was developed </w:t>
      </w:r>
      <w:r w:rsidR="003D4B3C">
        <w:t>using Ruby's Test::Unit</w:t>
      </w:r>
      <w:r w:rsidR="003D4B3C">
        <w:rPr>
          <w:rStyle w:val="FootnoteReference"/>
        </w:rPr>
        <w:footnoteReference w:id="10"/>
      </w:r>
      <w:r w:rsidR="003D4B3C">
        <w:t xml:space="preserve">.  </w:t>
      </w:r>
      <w:r w:rsidR="00BF0A29">
        <w:t>Most unit tests are designed to check that the component expression produced for a given ERB input file matches the expected, manually determined component expression.</w:t>
      </w:r>
      <w:r w:rsidR="0093720B">
        <w:t xml:space="preserve">  Since generating a component expression is </w:t>
      </w:r>
      <w:r w:rsidR="00653F94">
        <w:t xml:space="preserve">one of the last steps of the ASM tool and it is a single string, it is a good baseline to ensure the tool is functioning correctly.  </w:t>
      </w:r>
      <w:r w:rsidR="005A200B">
        <w:t xml:space="preserve">The component expression summarizes how the ERB parser and the tool's use of </w:t>
      </w:r>
      <w:r w:rsidR="005A200B" w:rsidRPr="005A200B">
        <w:rPr>
          <w:rStyle w:val="SourceCodeChar"/>
        </w:rPr>
        <w:t>RubyParser</w:t>
      </w:r>
      <w:r w:rsidR="005A200B">
        <w:t xml:space="preserve"> interpreted the given input, so if the component expression is wrong, </w:t>
      </w:r>
      <w:r w:rsidR="00243C0F">
        <w:t>it can indicate previous steps, such as atomic section identif</w:t>
      </w:r>
      <w:r w:rsidR="00C158C1">
        <w:t>ication or code nesting, went awry.</w:t>
      </w:r>
    </w:p>
    <w:p w:rsidR="008E18D6" w:rsidRDefault="008E18D6" w:rsidP="003D4AA1"/>
    <w:p w:rsidR="00DA1860" w:rsidRDefault="008E18D6" w:rsidP="00DA1860">
      <w:pPr>
        <w:jc w:val="both"/>
        <w:pPrChange w:id="1178" w:author="sarah" w:date="2011-03-23T23:38:00Z">
          <w:pPr/>
        </w:pPrChange>
      </w:pPr>
      <w:r>
        <w:t xml:space="preserve">All tests are runnable at once via executing the </w:t>
      </w:r>
      <w:r w:rsidRPr="008E18D6">
        <w:rPr>
          <w:rStyle w:val="SourceCodeChar"/>
        </w:rPr>
        <w:t>tests/runner.rb</w:t>
      </w:r>
      <w:r>
        <w:t xml:space="preserve"> script.  There are different test classes that contain unit tests for </w:t>
      </w:r>
      <w:r w:rsidR="004335C1">
        <w:t xml:space="preserve">the different node classes, such as </w:t>
      </w:r>
      <w:r w:rsidR="004335C1" w:rsidRPr="004335C1">
        <w:rPr>
          <w:rStyle w:val="SourceCodeChar"/>
        </w:rPr>
        <w:t>ERBDocument</w:t>
      </w:r>
      <w:r w:rsidR="004335C1">
        <w:t xml:space="preserve"> and </w:t>
      </w:r>
      <w:r w:rsidR="004335C1" w:rsidRPr="004335C1">
        <w:rPr>
          <w:rStyle w:val="SourceCodeChar"/>
        </w:rPr>
        <w:t>ERBTag</w:t>
      </w:r>
      <w:r w:rsidR="004335C1">
        <w:t>.</w:t>
      </w:r>
      <w:r w:rsidR="00352BE9">
        <w:t xml:space="preserve">  Particular ERB files are stored as test fixtures in the project, and used by the different tests.</w:t>
      </w:r>
      <w:r w:rsidR="00C85ED5">
        <w:t xml:space="preserve">  These ERB files represent </w:t>
      </w:r>
      <w:r w:rsidR="00D66E0D">
        <w:t>code that previously caused errors in the ASM tool, or that did not have their component expressions correctly generated.</w:t>
      </w:r>
      <w:r w:rsidR="00AF58CF">
        <w:t xml:space="preserve">  A sample unit test follows:</w:t>
      </w:r>
    </w:p>
    <w:p w:rsidR="00AF58CF" w:rsidRDefault="00AF58CF" w:rsidP="003D4AA1"/>
    <w:p w:rsidR="00AF58CF" w:rsidRDefault="00AF58CF" w:rsidP="00DB11DB">
      <w:pPr>
        <w:pStyle w:val="SourceCode"/>
      </w:pPr>
      <w:r>
        <w:t>def test_multiple_erb_lines_unequal_ifs_component_expression</w:t>
      </w:r>
    </w:p>
    <w:p w:rsidR="00346319" w:rsidRDefault="00AF58CF">
      <w:pPr>
        <w:pStyle w:val="SourceCode"/>
      </w:pPr>
      <w:r>
        <w:t xml:space="preserve">  assert_component_expression(fixture('_in_progress.html'),</w:t>
      </w:r>
    </w:p>
    <w:p w:rsidR="00346319" w:rsidRDefault="00AF58CF">
      <w:pPr>
        <w:pStyle w:val="SourceCode"/>
      </w:pPr>
      <w:r>
        <w:t xml:space="preserve">    '_in_progress.html.erb',</w:t>
      </w:r>
    </w:p>
    <w:p w:rsidR="00346319" w:rsidRDefault="00AF58CF">
      <w:pPr>
        <w:pStyle w:val="SourceCode"/>
      </w:pPr>
      <w:r>
        <w:t xml:space="preserve">    '((((p1|NULL).p2)|p3)|NULL).p4.p5.p6*.p7.p8*.p9</w:t>
      </w:r>
    </w:p>
    <w:p w:rsidR="00346319" w:rsidRDefault="00AF58CF">
      <w:pPr>
        <w:pStyle w:val="SourceCode"/>
      </w:pPr>
      <w:r>
        <w:t xml:space="preserve">      .p10.p11.p12.(p13|p14)')</w:t>
      </w:r>
    </w:p>
    <w:p w:rsidR="00346319" w:rsidRDefault="00AF58CF">
      <w:pPr>
        <w:pStyle w:val="SourceCode"/>
      </w:pPr>
      <w:r>
        <w:t>end</w:t>
      </w:r>
    </w:p>
    <w:p w:rsidR="00AF58CF" w:rsidRDefault="00AF58CF" w:rsidP="00AF58CF"/>
    <w:p w:rsidR="00DA1860" w:rsidRDefault="00AF58CF" w:rsidP="00DA1860">
      <w:pPr>
        <w:jc w:val="both"/>
        <w:pPrChange w:id="1179" w:author="sarah" w:date="2011-03-23T23:38:00Z">
          <w:pPr/>
        </w:pPrChange>
      </w:pPr>
      <w:r>
        <w:lastRenderedPageBreak/>
        <w:t xml:space="preserve">This </w:t>
      </w:r>
      <w:r w:rsidR="00845374">
        <w:t xml:space="preserve">reads the contents of the fixture with file name prefix _in_progress.html and passes it to the </w:t>
      </w:r>
      <w:r w:rsidR="00845374" w:rsidRPr="00845374">
        <w:rPr>
          <w:rStyle w:val="SourceCodeChar"/>
        </w:rPr>
        <w:t>assert_component_expression</w:t>
      </w:r>
      <w:r w:rsidR="00845374">
        <w:t xml:space="preserve"> </w:t>
      </w:r>
      <w:r w:rsidR="006B4EA3">
        <w:t>helper method:</w:t>
      </w:r>
    </w:p>
    <w:p w:rsidR="006B4EA3" w:rsidRDefault="006B4EA3" w:rsidP="00AF58CF"/>
    <w:p w:rsidR="006B4EA3" w:rsidRDefault="006B4EA3" w:rsidP="00DB11DB">
      <w:pPr>
        <w:pStyle w:val="SourceCode"/>
      </w:pPr>
      <w:r>
        <w:t>def assert_component_expression(erb, file_name, expected)</w:t>
      </w:r>
    </w:p>
    <w:p w:rsidR="00346319" w:rsidRDefault="006B4EA3">
      <w:pPr>
        <w:pStyle w:val="SourceCode"/>
      </w:pPr>
      <w:r>
        <w:t xml:space="preserve">  doc = Parser.new.parse(erb, file_name, URI.parse('/'))</w:t>
      </w:r>
    </w:p>
    <w:p w:rsidR="00346319" w:rsidRDefault="006B4EA3">
      <w:pPr>
        <w:pStyle w:val="SourceCode"/>
      </w:pPr>
      <w:r>
        <w:t xml:space="preserve">  assert_not_nil doc</w:t>
      </w:r>
    </w:p>
    <w:p w:rsidR="00346319" w:rsidRDefault="006B4EA3">
      <w:pPr>
        <w:pStyle w:val="SourceCode"/>
      </w:pPr>
      <w:r>
        <w:t xml:space="preserve">  actual = doc.component_expression()</w:t>
      </w:r>
    </w:p>
    <w:p w:rsidR="00346319" w:rsidRDefault="006B4EA3">
      <w:pPr>
        <w:pStyle w:val="SourceCode"/>
      </w:pPr>
      <w:r>
        <w:t xml:space="preserve">  assert_equal expected, actual,</w:t>
      </w:r>
    </w:p>
    <w:p w:rsidR="00346319" w:rsidRDefault="006B4EA3">
      <w:pPr>
        <w:pStyle w:val="SourceCode"/>
      </w:pPr>
      <w:r>
        <w:t xml:space="preserve"> </w:t>
      </w:r>
      <w:r w:rsidR="006F5816">
        <w:t xml:space="preserve">   </w:t>
      </w:r>
      <w:r>
        <w:t>"Wrong component expression for " + file_name</w:t>
      </w:r>
    </w:p>
    <w:p w:rsidR="00346319" w:rsidRDefault="006B4EA3">
      <w:pPr>
        <w:pStyle w:val="SourceCode"/>
      </w:pPr>
      <w:r>
        <w:t>end</w:t>
      </w:r>
    </w:p>
    <w:p w:rsidR="00DA1860" w:rsidRDefault="006A63D3" w:rsidP="00DA1860">
      <w:pPr>
        <w:pStyle w:val="Heading2"/>
        <w:pPrChange w:id="1180" w:author="sarah" w:date="2011-03-31T22:05:00Z">
          <w:pPr>
            <w:pStyle w:val="Heading1"/>
          </w:pPr>
        </w:pPrChange>
      </w:pPr>
      <w:bookmarkStart w:id="1181" w:name="_Toc290332943"/>
      <w:ins w:id="1182" w:author="sarah" w:date="2011-03-31T22:04:00Z">
        <w:r>
          <w:t xml:space="preserve">3c. </w:t>
        </w:r>
      </w:ins>
      <w:r w:rsidR="00AE50B8">
        <w:t>Sample Output from the ASM Tool</w:t>
      </w:r>
      <w:bookmarkEnd w:id="1181"/>
    </w:p>
    <w:p w:rsidR="00DA1860" w:rsidRDefault="00896AA2" w:rsidP="00DA1860">
      <w:pPr>
        <w:pStyle w:val="Heading3"/>
        <w:pPrChange w:id="1183" w:author="sarah" w:date="2011-03-31T22:06:00Z">
          <w:pPr>
            <w:pStyle w:val="Heading2"/>
          </w:pPr>
        </w:pPrChange>
      </w:pPr>
      <w:bookmarkStart w:id="1184" w:name="_Toc290332944"/>
      <w:r>
        <w:t>Single File Output</w:t>
      </w:r>
      <w:bookmarkEnd w:id="1184"/>
    </w:p>
    <w:p w:rsidR="00DA1860" w:rsidRDefault="00EF3A28" w:rsidP="00DA1860">
      <w:pPr>
        <w:jc w:val="both"/>
        <w:pPrChange w:id="1185" w:author="sarah" w:date="2011-03-23T23:38:00Z">
          <w:pPr/>
        </w:pPrChange>
      </w:pPr>
      <w:r>
        <w:t>Consider the following ERB:</w:t>
      </w:r>
    </w:p>
    <w:p w:rsidR="00EF3A28" w:rsidRDefault="00EF3A28" w:rsidP="00EF3A28"/>
    <w:p w:rsidR="004B5C3C" w:rsidRDefault="004B5C3C" w:rsidP="00DB11DB">
      <w:pPr>
        <w:pStyle w:val="SourceCode"/>
      </w:pPr>
      <w:r>
        <w:t>&lt;div id="game_area"&gt;</w:t>
      </w:r>
    </w:p>
    <w:p w:rsidR="00346319" w:rsidRDefault="004B5C3C">
      <w:pPr>
        <w:pStyle w:val="SourceCode"/>
      </w:pPr>
      <w:r>
        <w:t xml:space="preserve">  &lt;% #Write out a hidden AJAX (remote) form to submit cards.</w:t>
      </w:r>
    </w:p>
    <w:p w:rsidR="00346319" w:rsidRDefault="004B5C3C">
      <w:pPr>
        <w:pStyle w:val="SourceCode"/>
      </w:pPr>
      <w:r>
        <w:t xml:space="preserve">    form_remote_tag(:url =&gt; url_for(:action =&gt; "handle_card_submit"),</w:t>
      </w:r>
      <w:r w:rsidR="00944DF5">
        <w:t xml:space="preserve"> </w:t>
      </w:r>
      <w:r>
        <w:t>:html =&gt; {:id =&gt; 'cardform'}) do %&gt;</w:t>
      </w:r>
    </w:p>
    <w:p w:rsidR="00346319" w:rsidRDefault="004B5C3C">
      <w:pPr>
        <w:pStyle w:val="SourceCode"/>
      </w:pPr>
      <w:r>
        <w:t xml:space="preserve">    &lt;%= hidden_field_tag 'form', 'card_submission' %&gt;</w:t>
      </w:r>
    </w:p>
    <w:p w:rsidR="00346319" w:rsidRDefault="004B5C3C">
      <w:pPr>
        <w:pStyle w:val="SourceCode"/>
      </w:pPr>
      <w:r>
        <w:t xml:space="preserve">    &lt;%  #Write out the cards for the user to see, along with hidden checkboxes.</w:t>
      </w:r>
    </w:p>
    <w:p w:rsidR="00346319" w:rsidRDefault="004B5C3C">
      <w:pPr>
        <w:pStyle w:val="SourceCode"/>
      </w:pPr>
      <w:r>
        <w:t xml:space="preserve">        @cards.each_with_index do |card, count| %&gt;</w:t>
      </w:r>
    </w:p>
    <w:p w:rsidR="00346319" w:rsidRDefault="004B5C3C">
      <w:pPr>
        <w:pStyle w:val="SourceCode"/>
      </w:pPr>
      <w:r>
        <w:t xml:space="preserve">        &lt;%= display_card(card, session[:user][:color_blind]) %&gt;</w:t>
      </w:r>
    </w:p>
    <w:p w:rsidR="00346319" w:rsidRDefault="004B5C3C">
      <w:pPr>
        <w:pStyle w:val="SourceCode"/>
      </w:pPr>
      <w:r>
        <w:t xml:space="preserve">        &lt;%= check_box_tag('cards[]', card.id, false, :id =&gt; "card#{card.id}", :class =&gt; 'display_none') %&gt;</w:t>
      </w:r>
    </w:p>
    <w:p w:rsidR="00346319" w:rsidRDefault="004B5C3C">
      <w:pPr>
        <w:pStyle w:val="SourceCode"/>
      </w:pPr>
      <w:r>
        <w:t xml:space="preserve">        &lt;% </w:t>
      </w:r>
    </w:p>
    <w:p w:rsidR="00346319" w:rsidRDefault="004B5C3C">
      <w:pPr>
        <w:pStyle w:val="SourceCode"/>
      </w:pPr>
      <w:r>
        <w:t xml:space="preserve">    end</w:t>
      </w:r>
    </w:p>
    <w:p w:rsidR="00346319" w:rsidRDefault="004B5C3C">
      <w:pPr>
        <w:pStyle w:val="SourceCode"/>
      </w:pPr>
      <w:r>
        <w:t xml:space="preserve">  end %&gt;</w:t>
      </w:r>
    </w:p>
    <w:p w:rsidR="00346319" w:rsidRDefault="004B5C3C">
      <w:pPr>
        <w:pStyle w:val="SourceCode"/>
      </w:pPr>
      <w:r>
        <w:t>&lt;/div&gt;&lt;!--game_area--&gt;</w:t>
      </w:r>
    </w:p>
    <w:p w:rsidR="004B5C3C" w:rsidRDefault="004B5C3C" w:rsidP="004B5C3C"/>
    <w:p w:rsidR="00DA1860" w:rsidRDefault="004B5C3C" w:rsidP="00DA1860">
      <w:pPr>
        <w:jc w:val="both"/>
        <w:pPrChange w:id="1186" w:author="sarah" w:date="2011-03-23T23:38:00Z">
          <w:pPr/>
        </w:pPrChange>
      </w:pPr>
      <w:r>
        <w:t xml:space="preserve">This ERB will produce an HTML form tag that has an AJAX call to </w:t>
      </w:r>
      <w:r w:rsidR="00944DF5">
        <w:t xml:space="preserve">the </w:t>
      </w:r>
      <w:r w:rsidR="00944DF5" w:rsidRPr="00944DF5">
        <w:rPr>
          <w:rStyle w:val="SourceCodeChar"/>
        </w:rPr>
        <w:t>handle_card_submit</w:t>
      </w:r>
      <w:r w:rsidR="00944DF5">
        <w:t xml:space="preserve"> action (meaning the handle_card_submit() method in the current Rails controller class, which equates to the handle_card_s</w:t>
      </w:r>
      <w:r w:rsidR="004868F5">
        <w:t xml:space="preserve">ubmit/ page).  Within that form, there is a hidden form tag as well as a loop over the </w:t>
      </w:r>
      <w:r w:rsidR="004868F5" w:rsidRPr="004868F5">
        <w:rPr>
          <w:rStyle w:val="SourceCodeChar"/>
        </w:rPr>
        <w:t>@cards</w:t>
      </w:r>
      <w:r w:rsidR="004868F5">
        <w:t xml:space="preserve"> array.  Within the loop, there are two ERB output tags.  Wrapped around the entire form is an HTML </w:t>
      </w:r>
      <w:r w:rsidR="004868F5" w:rsidRPr="004868F5">
        <w:rPr>
          <w:rStyle w:val="SourceCodeChar"/>
        </w:rPr>
        <w:t>div</w:t>
      </w:r>
      <w:r w:rsidR="004868F5">
        <w:t xml:space="preserve"> tag.</w:t>
      </w:r>
      <w:r w:rsidR="00A05DEE">
        <w:t xml:space="preserve">  Using the </w:t>
      </w:r>
      <w:r w:rsidR="00A05DEE" w:rsidRPr="00A05DEE">
        <w:rPr>
          <w:rStyle w:val="SourceCodeChar"/>
        </w:rPr>
        <w:t xml:space="preserve">single_file_generator.rb </w:t>
      </w:r>
      <w:r w:rsidR="00A05DEE">
        <w:t>script, here is the output:</w:t>
      </w:r>
    </w:p>
    <w:p w:rsidR="00614DDE" w:rsidRDefault="00614DDE" w:rsidP="004B5C3C"/>
    <w:p w:rsidR="00E74AF9" w:rsidRDefault="00E74AF9" w:rsidP="00DB11DB">
      <w:pPr>
        <w:pStyle w:val="SourceCode"/>
      </w:pPr>
      <w:r>
        <w:t>&gt;ruby single_file_generator.rb app\vie</w:t>
      </w:r>
    </w:p>
    <w:p w:rsidR="00346319" w:rsidRDefault="00E74AF9">
      <w:pPr>
        <w:pStyle w:val="SourceCode"/>
      </w:pPr>
      <w:r>
        <w:t>ws\test\cards.html.erb "http://example.com"</w:t>
      </w:r>
    </w:p>
    <w:p w:rsidR="00346319" w:rsidRDefault="00E74AF9">
      <w:pPr>
        <w:pStyle w:val="SourceCode"/>
      </w:pPr>
      <w:r>
        <w:t>Parsing ERB file app\views\test\cards.html.erb...</w:t>
      </w:r>
    </w:p>
    <w:p w:rsidR="00346319" w:rsidRDefault="00E74AF9">
      <w:pPr>
        <w:pStyle w:val="SourceCode"/>
      </w:pPr>
      <w:r>
        <w:t>Source file: app\views\test\cards.html.erb</w:t>
      </w:r>
    </w:p>
    <w:p w:rsidR="00346319" w:rsidRDefault="00E74AF9">
      <w:pPr>
        <w:pStyle w:val="SourceCode"/>
      </w:pPr>
      <w:r>
        <w:t>0: Atomic Section #1 (indices 0..0):</w:t>
      </w:r>
    </w:p>
    <w:p w:rsidR="00346319" w:rsidRDefault="00E74AF9">
      <w:pPr>
        <w:pStyle w:val="SourceCode"/>
      </w:pPr>
      <w:r>
        <w:t xml:space="preserve">  0: div id =&gt; "game_area"</w:t>
      </w:r>
    </w:p>
    <w:p w:rsidR="00346319" w:rsidRDefault="00346319">
      <w:pPr>
        <w:pStyle w:val="SourceCode"/>
      </w:pPr>
    </w:p>
    <w:p w:rsidR="00346319" w:rsidRDefault="00E74AF9">
      <w:pPr>
        <w:pStyle w:val="SourceCode"/>
      </w:pPr>
      <w:r>
        <w:t>1: #Write out a hidden AJAX (remote) form to submit cards.</w:t>
      </w:r>
    </w:p>
    <w:p w:rsidR="00346319" w:rsidRDefault="00346319">
      <w:pPr>
        <w:pStyle w:val="SourceCode"/>
      </w:pPr>
    </w:p>
    <w:p w:rsidR="00346319" w:rsidRDefault="00E74AF9">
      <w:pPr>
        <w:pStyle w:val="SourceCode"/>
      </w:pPr>
      <w:r>
        <w:lastRenderedPageBreak/>
        <w:t>2-9:     form_remote_tag(:url =&gt; url_for(:action =&gt; "handle_card_submit"), :html</w:t>
      </w:r>
    </w:p>
    <w:p w:rsidR="00346319" w:rsidRDefault="00E74AF9">
      <w:pPr>
        <w:pStyle w:val="SourceCode"/>
      </w:pPr>
      <w:r>
        <w:t xml:space="preserve"> =&gt; {:id =&gt; 'cardform'}) do</w:t>
      </w:r>
    </w:p>
    <w:p w:rsidR="00346319" w:rsidRDefault="00E74AF9">
      <w:pPr>
        <w:pStyle w:val="SourceCode"/>
      </w:pPr>
      <w:r>
        <w:t xml:space="preserve">  Content and sections:</w:t>
      </w:r>
    </w:p>
    <w:p w:rsidR="00346319" w:rsidRDefault="00E74AF9">
      <w:pPr>
        <w:pStyle w:val="SourceCode"/>
      </w:pPr>
      <w:r>
        <w:t xml:space="preserve">    3: Atomic Section #2 (indices 3..3):</w:t>
      </w:r>
    </w:p>
    <w:p w:rsidR="00346319" w:rsidRDefault="00E74AF9">
      <w:pPr>
        <w:pStyle w:val="SourceCode"/>
      </w:pPr>
      <w:r>
        <w:t xml:space="preserve">      3: &lt;%= hidden_field_tag 'form', 'card_submission'</w:t>
      </w:r>
    </w:p>
    <w:p w:rsidR="00346319" w:rsidRDefault="00E74AF9">
      <w:pPr>
        <w:pStyle w:val="SourceCode"/>
      </w:pPr>
      <w:r>
        <w:t xml:space="preserve">    4: #Write out the cards for the user to see, along with hidden checkboxes.</w:t>
      </w:r>
    </w:p>
    <w:p w:rsidR="00346319" w:rsidRDefault="00346319">
      <w:pPr>
        <w:pStyle w:val="SourceCode"/>
      </w:pPr>
    </w:p>
    <w:p w:rsidR="00346319" w:rsidRDefault="00E74AF9">
      <w:pPr>
        <w:pStyle w:val="SourceCode"/>
      </w:pPr>
      <w:r>
        <w:t xml:space="preserve">    5-8:         @cards.each_with_index do |card, count|</w:t>
      </w:r>
    </w:p>
    <w:p w:rsidR="00346319" w:rsidRDefault="00E74AF9">
      <w:pPr>
        <w:pStyle w:val="SourceCode"/>
      </w:pPr>
      <w:r>
        <w:t xml:space="preserve">      Content and sections:</w:t>
      </w:r>
    </w:p>
    <w:p w:rsidR="00346319" w:rsidRDefault="00E74AF9">
      <w:pPr>
        <w:pStyle w:val="SourceCode"/>
      </w:pPr>
      <w:r>
        <w:t xml:space="preserve">        6: Atomic Section #3 (indices 6..7):</w:t>
      </w:r>
    </w:p>
    <w:p w:rsidR="00346319" w:rsidRDefault="00E74AF9">
      <w:pPr>
        <w:pStyle w:val="SourceCode"/>
      </w:pPr>
      <w:r>
        <w:t xml:space="preserve">          6: &lt;%= display_card(card, session[:user][:color_blind])</w:t>
      </w:r>
    </w:p>
    <w:p w:rsidR="00346319" w:rsidRDefault="00E74AF9">
      <w:pPr>
        <w:pStyle w:val="SourceCode"/>
      </w:pPr>
      <w:r>
        <w:t xml:space="preserve">          7: &lt;%= check_box_tag('cards[]', card.id, false, :id =&gt; "card#{card.id}</w:t>
      </w:r>
    </w:p>
    <w:p w:rsidR="00346319" w:rsidRDefault="00E74AF9">
      <w:pPr>
        <w:pStyle w:val="SourceCode"/>
      </w:pPr>
      <w:r>
        <w:t>", :class =&gt; 'display_none')</w:t>
      </w:r>
    </w:p>
    <w:p w:rsidR="00346319" w:rsidRDefault="00E74AF9">
      <w:pPr>
        <w:pStyle w:val="SourceCode"/>
      </w:pPr>
      <w:r>
        <w:t xml:space="preserve">      Close:</w:t>
      </w:r>
    </w:p>
    <w:p w:rsidR="00346319" w:rsidRDefault="00E74AF9">
      <w:pPr>
        <w:pStyle w:val="SourceCode"/>
      </w:pPr>
      <w:r>
        <w:t xml:space="preserve">        8: end</w:t>
      </w:r>
    </w:p>
    <w:p w:rsidR="00346319" w:rsidRDefault="00346319">
      <w:pPr>
        <w:pStyle w:val="SourceCode"/>
      </w:pPr>
    </w:p>
    <w:p w:rsidR="00346319" w:rsidRDefault="00E74AF9">
      <w:pPr>
        <w:pStyle w:val="SourceCode"/>
      </w:pPr>
      <w:r>
        <w:t xml:space="preserve">  Close:</w:t>
      </w:r>
    </w:p>
    <w:p w:rsidR="00346319" w:rsidRDefault="00E74AF9">
      <w:pPr>
        <w:pStyle w:val="SourceCode"/>
      </w:pPr>
      <w:r>
        <w:t xml:space="preserve">    9:   end</w:t>
      </w:r>
    </w:p>
    <w:p w:rsidR="00346319" w:rsidRDefault="00346319">
      <w:pPr>
        <w:pStyle w:val="SourceCode"/>
      </w:pPr>
    </w:p>
    <w:p w:rsidR="00346319" w:rsidRDefault="00346319">
      <w:pPr>
        <w:pStyle w:val="SourceCode"/>
      </w:pPr>
    </w:p>
    <w:p w:rsidR="00346319" w:rsidRDefault="00E74AF9">
      <w:pPr>
        <w:pStyle w:val="SourceCode"/>
      </w:pPr>
      <w:r>
        <w:t>10: Atomic Section #4 (indices 10..11):</w:t>
      </w:r>
    </w:p>
    <w:p w:rsidR="00346319" w:rsidRDefault="00E74AF9">
      <w:pPr>
        <w:pStyle w:val="SourceCode"/>
      </w:pPr>
      <w:r>
        <w:t xml:space="preserve">  10: /div</w:t>
      </w:r>
    </w:p>
    <w:p w:rsidR="00346319" w:rsidRDefault="00E74AF9">
      <w:pPr>
        <w:pStyle w:val="SourceCode"/>
      </w:pPr>
      <w:r>
        <w:t xml:space="preserve">  11: &lt;!--game_area--&gt;</w:t>
      </w:r>
    </w:p>
    <w:p w:rsidR="00346319" w:rsidRDefault="00E74AF9">
      <w:pPr>
        <w:pStyle w:val="SourceCode"/>
      </w:pPr>
      <w:r>
        <w:t>Component Interaction Model</w:t>
      </w:r>
    </w:p>
    <w:p w:rsidR="00346319" w:rsidRDefault="00E74AF9">
      <w:pPr>
        <w:pStyle w:val="SourceCode"/>
      </w:pPr>
      <w:r>
        <w:t xml:space="preserve">        Start page: app\views\test\cards.html.erb</w:t>
      </w:r>
    </w:p>
    <w:p w:rsidR="00346319" w:rsidRDefault="00E74AF9">
      <w:pPr>
        <w:pStyle w:val="SourceCode"/>
      </w:pPr>
      <w:r>
        <w:t xml:space="preserve">        Start URL: http://example.com/test/cards</w:t>
      </w:r>
    </w:p>
    <w:p w:rsidR="00346319" w:rsidRDefault="00E74AF9">
      <w:pPr>
        <w:pStyle w:val="SourceCode"/>
      </w:pPr>
      <w:r>
        <w:t xml:space="preserve">        Component expression: p1.p2.p3*.p4</w:t>
      </w:r>
    </w:p>
    <w:p w:rsidR="00346319" w:rsidRDefault="00E74AF9">
      <w:pPr>
        <w:pStyle w:val="SourceCode"/>
      </w:pPr>
      <w:r>
        <w:t xml:space="preserve">        Transitions:</w:t>
      </w:r>
    </w:p>
    <w:p w:rsidR="00346319" w:rsidRDefault="00E74AF9">
      <w:pPr>
        <w:pStyle w:val="SourceCode"/>
      </w:pPr>
      <w:r>
        <w:t xml:space="preserve">                Form Transition</w:t>
      </w:r>
    </w:p>
    <w:p w:rsidR="00346319" w:rsidRDefault="00E74AF9">
      <w:pPr>
        <w:pStyle w:val="SourceCode"/>
      </w:pPr>
      <w:r>
        <w:t xml:space="preserve">                        &lt;/test/cards&gt; --&gt; &lt;/test/handle_card_submit&gt;</w:t>
      </w:r>
    </w:p>
    <w:p w:rsidR="00346319" w:rsidRDefault="00E74AF9">
      <w:pPr>
        <w:pStyle w:val="SourceCode"/>
      </w:pPr>
      <w:r>
        <w:t xml:space="preserve">                        Underlying code:     form_remote_tag(:url =&gt; url_for(:ac</w:t>
      </w:r>
    </w:p>
    <w:p w:rsidR="00346319" w:rsidRDefault="00E74AF9">
      <w:pPr>
        <w:pStyle w:val="SourceCode"/>
      </w:pPr>
      <w:r>
        <w:t>tion =&gt; "handle_card_submit"), :html =&gt; {:id =&gt; 'cardform'}) do</w:t>
      </w:r>
    </w:p>
    <w:p w:rsidR="00E74AF9" w:rsidRDefault="00E74AF9" w:rsidP="00E74AF9"/>
    <w:p w:rsidR="00DA1860" w:rsidRDefault="00614DDE" w:rsidP="00DA1860">
      <w:pPr>
        <w:jc w:val="both"/>
        <w:pPrChange w:id="1187" w:author="sarah" w:date="2011-03-23T23:38:00Z">
          <w:pPr/>
        </w:pPrChange>
      </w:pPr>
      <w:r>
        <w:t xml:space="preserve">The </w:t>
      </w:r>
      <w:r w:rsidRPr="00614DDE">
        <w:rPr>
          <w:rStyle w:val="SourceCodeChar"/>
        </w:rPr>
        <w:t>single_file_generator.rb</w:t>
      </w:r>
      <w:r>
        <w:t xml:space="preserve"> script shows its parse of the input ERB, which is useful for debugging.  </w:t>
      </w:r>
      <w:r w:rsidR="00C07205">
        <w:t xml:space="preserve">Even though the opening </w:t>
      </w:r>
      <w:r w:rsidR="00C07205" w:rsidRPr="00C07205">
        <w:rPr>
          <w:rStyle w:val="SourceCodeChar"/>
        </w:rPr>
        <w:t>div</w:t>
      </w:r>
      <w:r w:rsidR="00C07205">
        <w:t xml:space="preserve">, the results of the </w:t>
      </w:r>
      <w:r w:rsidR="00C07205" w:rsidRPr="00C07205">
        <w:rPr>
          <w:rStyle w:val="SourceCodeChar"/>
        </w:rPr>
        <w:t>form_remote_tag</w:t>
      </w:r>
      <w:r w:rsidR="00C07205">
        <w:t xml:space="preserve"> call, and the </w:t>
      </w:r>
      <w:r w:rsidR="00C07205" w:rsidRPr="00C07205">
        <w:rPr>
          <w:rStyle w:val="SourceCodeChar"/>
        </w:rPr>
        <w:t>hidden_field_tag</w:t>
      </w:r>
      <w:r w:rsidR="00C07205">
        <w:t xml:space="preserve"> call will all be displayed together in the resulting HTML when this page is viewed in the browser, the tool does not know that</w:t>
      </w:r>
      <w:del w:id="1188" w:author="sarah" w:date="2011-04-05T23:09:00Z">
        <w:r w:rsidR="00BA4A92" w:rsidDel="00733740">
          <w:delText>, and so</w:delText>
        </w:r>
      </w:del>
      <w:ins w:id="1189" w:author="sarah" w:date="2011-04-05T23:09:00Z">
        <w:r w:rsidR="00733740">
          <w:t>.</w:t>
        </w:r>
      </w:ins>
      <w:r w:rsidR="00BA4A92">
        <w:t xml:space="preserve"> </w:t>
      </w:r>
      <w:ins w:id="1190" w:author="sarah" w:date="2011-04-05T23:09:00Z">
        <w:r w:rsidR="00733740">
          <w:t xml:space="preserve"> So the tool </w:t>
        </w:r>
      </w:ins>
      <w:r w:rsidR="00BA4A92">
        <w:t xml:space="preserve">treats the </w:t>
      </w:r>
      <w:r w:rsidR="00BA4A92" w:rsidRPr="00BA4A92">
        <w:rPr>
          <w:rStyle w:val="SourceCodeChar"/>
        </w:rPr>
        <w:t>form_remote_tag</w:t>
      </w:r>
      <w:r w:rsidR="00BA4A92">
        <w:t xml:space="preserve"> ERB tag as a separator between two atomic sections</w:t>
      </w:r>
      <w:r w:rsidR="00C07205">
        <w:t xml:space="preserve">.  It would be possible to maintain a list of Rails methods that do not result in conditional or iterative output, such as </w:t>
      </w:r>
      <w:r w:rsidR="00C07205" w:rsidRPr="00C07205">
        <w:rPr>
          <w:rStyle w:val="SourceCodeChar"/>
        </w:rPr>
        <w:t>form_remote_tag</w:t>
      </w:r>
      <w:del w:id="1191" w:author="sarah" w:date="2011-04-05T23:08:00Z">
        <w:r w:rsidR="00C07205" w:rsidDel="00733740">
          <w:delText xml:space="preserve">, and </w:delText>
        </w:r>
      </w:del>
      <w:ins w:id="1192" w:author="sarah" w:date="2011-04-05T23:08:00Z">
        <w:r w:rsidR="00733740">
          <w:t>.</w:t>
        </w:r>
      </w:ins>
      <w:del w:id="1193" w:author="sarah" w:date="2011-04-05T23:08:00Z">
        <w:r w:rsidR="00C07205" w:rsidDel="00733740">
          <w:delText xml:space="preserve">thus </w:delText>
        </w:r>
      </w:del>
      <w:ins w:id="1194" w:author="sarah" w:date="2011-04-05T23:08:00Z">
        <w:r w:rsidR="00733740">
          <w:t xml:space="preserve">Then </w:t>
        </w:r>
      </w:ins>
      <w:del w:id="1195" w:author="sarah" w:date="2011-04-05T23:08:00Z">
        <w:r w:rsidR="00C07205" w:rsidDel="00733740">
          <w:delText xml:space="preserve">modify </w:delText>
        </w:r>
      </w:del>
      <w:r w:rsidR="00C07205">
        <w:t>the tool</w:t>
      </w:r>
      <w:ins w:id="1196" w:author="sarah" w:date="2011-04-05T23:08:00Z">
        <w:r w:rsidR="00733740">
          <w:t xml:space="preserve"> could be modified</w:t>
        </w:r>
      </w:ins>
      <w:r w:rsidR="00C07205">
        <w:t xml:space="preserve"> to </w:t>
      </w:r>
      <w:del w:id="1197" w:author="sarah" w:date="2011-04-05T23:08:00Z">
        <w:r w:rsidR="00C07205" w:rsidDel="00733740">
          <w:delText xml:space="preserve">realize </w:delText>
        </w:r>
      </w:del>
      <w:ins w:id="1198" w:author="sarah" w:date="2011-04-05T23:08:00Z">
        <w:r w:rsidR="00733740">
          <w:t xml:space="preserve">recognize </w:t>
        </w:r>
      </w:ins>
      <w:r w:rsidR="00C07205">
        <w:t xml:space="preserve">that </w:t>
      </w:r>
      <w:r w:rsidR="00286ADD">
        <w:t>a</w:t>
      </w:r>
      <w:r w:rsidR="00C07205">
        <w:t xml:space="preserve"> </w:t>
      </w:r>
      <w:r w:rsidR="00C07205" w:rsidRPr="00C07205">
        <w:rPr>
          <w:rStyle w:val="SourceCodeChar"/>
        </w:rPr>
        <w:t>form_remote_tag</w:t>
      </w:r>
      <w:r w:rsidR="00C07205">
        <w:t xml:space="preserve"> ERB tag does not immediately signify the start of a new atomic section</w:t>
      </w:r>
      <w:ins w:id="1199" w:author="sarah" w:date="2011-04-05T23:09:00Z">
        <w:r w:rsidR="00733740">
          <w:t>;</w:t>
        </w:r>
      </w:ins>
      <w:del w:id="1200" w:author="sarah" w:date="2011-04-05T23:09:00Z">
        <w:r w:rsidR="00C07205" w:rsidDel="00733740">
          <w:delText xml:space="preserve">, but </w:delText>
        </w:r>
      </w:del>
      <w:ins w:id="1201" w:author="sarah" w:date="2011-04-05T23:09:00Z">
        <w:r w:rsidR="00733740">
          <w:t xml:space="preserve">however, </w:t>
        </w:r>
      </w:ins>
      <w:r w:rsidR="00C07205">
        <w:t>that was outside the scope of this project.</w:t>
      </w:r>
    </w:p>
    <w:p w:rsidR="00286ADD" w:rsidRDefault="00286ADD" w:rsidP="00614DDE"/>
    <w:p w:rsidR="00DA1860" w:rsidRDefault="00286ADD" w:rsidP="00DA1860">
      <w:pPr>
        <w:jc w:val="both"/>
        <w:pPrChange w:id="1202" w:author="sarah" w:date="2011-03-23T23:38:00Z">
          <w:pPr/>
        </w:pPrChange>
      </w:pPr>
      <w:r>
        <w:lastRenderedPageBreak/>
        <w:t xml:space="preserve">The ERB code above also shows another intricacy of the Ruby on Rails framework:  some ERB tags, when interpreted by Rails, can produce output.  Namely, the </w:t>
      </w:r>
      <w:r w:rsidRPr="00286ADD">
        <w:rPr>
          <w:rStyle w:val="SourceCodeChar"/>
        </w:rPr>
        <w:t>form_remote_tag</w:t>
      </w:r>
      <w:r>
        <w:t xml:space="preserve"> method produces an HTML form tag with different attributes depending on the parameters</w:t>
      </w:r>
      <w:r>
        <w:rPr>
          <w:rStyle w:val="FootnoteReference"/>
        </w:rPr>
        <w:footnoteReference w:id="11"/>
      </w:r>
      <w:r>
        <w:t>.</w:t>
      </w:r>
      <w:r w:rsidR="00887F2B">
        <w:t xml:space="preserve">  My tool treats all ERB tags as non-output producing, since generally this is the case</w:t>
      </w:r>
      <w:del w:id="1203" w:author="sarah" w:date="2011-04-05T23:10:00Z">
        <w:r w:rsidR="00887F2B" w:rsidDel="003D16F5">
          <w:delText>, though it</w:delText>
        </w:r>
      </w:del>
      <w:ins w:id="1204" w:author="sarah" w:date="2011-04-05T23:10:00Z">
        <w:r w:rsidR="003D16F5">
          <w:t>.  The tool</w:t>
        </w:r>
      </w:ins>
      <w:r w:rsidR="00887F2B">
        <w:t xml:space="preserve"> does</w:t>
      </w:r>
      <w:ins w:id="1205" w:author="sarah" w:date="2011-04-05T23:10:00Z">
        <w:r w:rsidR="003D16F5">
          <w:t>, however,</w:t>
        </w:r>
      </w:ins>
      <w:r w:rsidR="00887F2B">
        <w:t xml:space="preserve"> sca</w:t>
      </w:r>
      <w:r w:rsidR="000B12D4">
        <w:t>n ERB tags for form transitions, as evidenced in the output above that shows</w:t>
      </w:r>
      <w:ins w:id="1206" w:author="sarah" w:date="2011-04-05T23:11:00Z">
        <w:r w:rsidR="00CE3915">
          <w:t xml:space="preserve"> that</w:t>
        </w:r>
      </w:ins>
      <w:r w:rsidR="000B12D4">
        <w:t xml:space="preserve"> a single form transition was found in the ERB.</w:t>
      </w:r>
    </w:p>
    <w:p w:rsidR="00DA1860" w:rsidRDefault="00896AA2" w:rsidP="00DA1860">
      <w:pPr>
        <w:pStyle w:val="Heading3"/>
        <w:pPrChange w:id="1207" w:author="sarah" w:date="2011-03-31T22:06:00Z">
          <w:pPr>
            <w:pStyle w:val="Heading2"/>
          </w:pPr>
        </w:pPrChange>
      </w:pPr>
      <w:bookmarkStart w:id="1208" w:name="_Toc290332945"/>
      <w:r>
        <w:t>Rails Application Output</w:t>
      </w:r>
      <w:bookmarkEnd w:id="1208"/>
    </w:p>
    <w:p w:rsidR="00DA1860" w:rsidRDefault="00896AA2" w:rsidP="00DA1860">
      <w:pPr>
        <w:jc w:val="both"/>
        <w:pPrChange w:id="1209" w:author="sarah" w:date="2011-03-23T23:38:00Z">
          <w:pPr/>
        </w:pPrChange>
      </w:pPr>
      <w:r>
        <w:t xml:space="preserve">The following is the result produced by running the </w:t>
      </w:r>
      <w:r w:rsidRPr="00896AA2">
        <w:rPr>
          <w:rStyle w:val="SourceCodeChar"/>
        </w:rPr>
        <w:t>generator.rb</w:t>
      </w:r>
      <w:r>
        <w:t xml:space="preserve"> script against the root directory of a Ruby on Rails </w:t>
      </w:r>
      <w:commentRangeStart w:id="1210"/>
      <w:r>
        <w:t>application</w:t>
      </w:r>
      <w:commentRangeEnd w:id="1210"/>
      <w:r w:rsidR="002F4DC6">
        <w:rPr>
          <w:rStyle w:val="CommentReference"/>
        </w:rPr>
        <w:commentReference w:id="1210"/>
      </w:r>
      <w:r>
        <w:t>:</w:t>
      </w:r>
    </w:p>
    <w:p w:rsidR="00896AA2" w:rsidRDefault="00896AA2" w:rsidP="00896AA2">
      <w:pPr>
        <w:rPr>
          <w:ins w:id="1211" w:author="sarah" w:date="2011-03-23T22:08:00Z"/>
        </w:rPr>
      </w:pPr>
    </w:p>
    <w:p w:rsidR="00DA1860" w:rsidRDefault="00274149" w:rsidP="00DA1860">
      <w:pPr>
        <w:pStyle w:val="SourceCode"/>
        <w:rPr>
          <w:ins w:id="1212" w:author="sarah" w:date="2011-03-23T22:08:00Z"/>
        </w:rPr>
        <w:pPrChange w:id="1213" w:author="sarah" w:date="2011-03-23T23:26:00Z">
          <w:pPr/>
        </w:pPrChange>
      </w:pPr>
      <w:ins w:id="1214" w:author="sarah" w:date="2011-03-23T22:08:00Z">
        <w:r>
          <w:t>&gt;ruby generator.rb ..\set_game "http://cs499-game.3till7.net"</w:t>
        </w:r>
      </w:ins>
    </w:p>
    <w:p w:rsidR="00DA1860" w:rsidRDefault="00274149" w:rsidP="00DA1860">
      <w:pPr>
        <w:pStyle w:val="SourceCode"/>
        <w:rPr>
          <w:ins w:id="1215" w:author="sarah" w:date="2011-03-23T22:08:00Z"/>
        </w:rPr>
        <w:pPrChange w:id="1216" w:author="sarah" w:date="2011-03-23T23:26:00Z">
          <w:pPr/>
        </w:pPrChange>
      </w:pPr>
      <w:ins w:id="1217" w:author="sarah" w:date="2011-03-23T22:08:00Z">
        <w:r>
          <w:t xml:space="preserve">Looking in directory </w:t>
        </w:r>
      </w:ins>
      <w:ins w:id="1218" w:author="sarah" w:date="2011-03-23T22:14:00Z">
        <w:r w:rsidR="001D09CE">
          <w:t>../set_game/app</w:t>
        </w:r>
      </w:ins>
      <w:ins w:id="1219" w:author="sarah" w:date="2011-03-23T22:08:00Z">
        <w:r>
          <w:t>/views</w:t>
        </w:r>
      </w:ins>
    </w:p>
    <w:p w:rsidR="00DA1860" w:rsidRDefault="00274149" w:rsidP="00DA1860">
      <w:pPr>
        <w:pStyle w:val="SourceCode"/>
        <w:rPr>
          <w:ins w:id="1220" w:author="sarah" w:date="2011-03-23T22:08:00Z"/>
        </w:rPr>
        <w:pPrChange w:id="1221" w:author="sarah" w:date="2011-03-23T23:26:00Z">
          <w:pPr/>
        </w:pPrChange>
      </w:pPr>
      <w:ins w:id="1222" w:author="sarah" w:date="2011-03-23T22:08:00Z">
        <w:r>
          <w:t xml:space="preserve">Looking in directory </w:t>
        </w:r>
      </w:ins>
      <w:ins w:id="1223" w:author="sarah" w:date="2011-03-23T22:14:00Z">
        <w:r w:rsidR="001D09CE">
          <w:t>../set_game/app</w:t>
        </w:r>
      </w:ins>
      <w:ins w:id="1224" w:author="sarah" w:date="2011-03-23T22:08:00Z">
        <w:r>
          <w:t>/views/login</w:t>
        </w:r>
      </w:ins>
    </w:p>
    <w:p w:rsidR="00DA1860" w:rsidRDefault="00274149" w:rsidP="00DA1860">
      <w:pPr>
        <w:pStyle w:val="SourceCode"/>
        <w:rPr>
          <w:ins w:id="1225" w:author="sarah" w:date="2011-03-23T22:08:00Z"/>
        </w:rPr>
        <w:pPrChange w:id="1226" w:author="sarah" w:date="2011-03-23T23:26:00Z">
          <w:pPr/>
        </w:pPrChange>
      </w:pPr>
      <w:ins w:id="1227" w:author="sarah" w:date="2011-03-23T22:08:00Z">
        <w:r>
          <w:t xml:space="preserve">Parsing ERB file </w:t>
        </w:r>
      </w:ins>
      <w:ins w:id="1228" w:author="sarah" w:date="2011-03-23T22:14:00Z">
        <w:r w:rsidR="001D09CE">
          <w:t>../set_game/app</w:t>
        </w:r>
      </w:ins>
      <w:ins w:id="1229" w:author="sarah" w:date="2011-03-23T22:08:00Z">
        <w:r>
          <w:t>/views/login/register.html.erb...</w:t>
        </w:r>
      </w:ins>
    </w:p>
    <w:p w:rsidR="00DA1860" w:rsidRDefault="00274149" w:rsidP="00DA1860">
      <w:pPr>
        <w:pStyle w:val="SourceCode"/>
        <w:rPr>
          <w:ins w:id="1230" w:author="sarah" w:date="2011-03-23T22:08:00Z"/>
        </w:rPr>
        <w:pPrChange w:id="1231" w:author="sarah" w:date="2011-03-23T23:26:00Z">
          <w:pPr/>
        </w:pPrChange>
      </w:pPr>
      <w:ins w:id="1232" w:author="sarah" w:date="2011-03-23T22:08:00Z">
        <w:r>
          <w:t>Component Interaction Model</w:t>
        </w:r>
      </w:ins>
    </w:p>
    <w:p w:rsidR="00DA1860" w:rsidRDefault="00274149" w:rsidP="00DA1860">
      <w:pPr>
        <w:pStyle w:val="SourceCode"/>
        <w:rPr>
          <w:ins w:id="1233" w:author="sarah" w:date="2011-03-23T22:08:00Z"/>
        </w:rPr>
        <w:pPrChange w:id="1234" w:author="sarah" w:date="2011-03-23T23:26:00Z">
          <w:pPr/>
        </w:pPrChange>
      </w:pPr>
      <w:ins w:id="1235" w:author="sarah" w:date="2011-03-23T22:08:00Z">
        <w:r>
          <w:t xml:space="preserve">        Start page: </w:t>
        </w:r>
      </w:ins>
      <w:ins w:id="1236" w:author="sarah" w:date="2011-03-23T22:14:00Z">
        <w:r w:rsidR="001D09CE">
          <w:t>../set_game/app</w:t>
        </w:r>
      </w:ins>
      <w:ins w:id="1237" w:author="sarah" w:date="2011-03-23T22:08:00Z">
        <w:r>
          <w:t>/views/login/register.html.erb</w:t>
        </w:r>
      </w:ins>
    </w:p>
    <w:p w:rsidR="00DA1860" w:rsidRDefault="00274149" w:rsidP="00DA1860">
      <w:pPr>
        <w:pStyle w:val="SourceCode"/>
        <w:rPr>
          <w:ins w:id="1238" w:author="sarah" w:date="2011-03-23T22:08:00Z"/>
        </w:rPr>
        <w:pPrChange w:id="1239" w:author="sarah" w:date="2011-03-23T23:26:00Z">
          <w:pPr/>
        </w:pPrChange>
      </w:pPr>
      <w:ins w:id="1240" w:author="sarah" w:date="2011-03-23T22:08:00Z">
        <w:r>
          <w:t xml:space="preserve">        Start URL: http://cs499-game.3till7.net/login/register</w:t>
        </w:r>
      </w:ins>
    </w:p>
    <w:p w:rsidR="00DA1860" w:rsidRDefault="00274149" w:rsidP="00DA1860">
      <w:pPr>
        <w:pStyle w:val="SourceCode"/>
        <w:rPr>
          <w:ins w:id="1241" w:author="sarah" w:date="2011-03-23T22:08:00Z"/>
        </w:rPr>
        <w:pPrChange w:id="1242" w:author="sarah" w:date="2011-03-23T23:26:00Z">
          <w:pPr/>
        </w:pPrChange>
      </w:pPr>
      <w:ins w:id="1243" w:author="sarah" w:date="2011-03-23T22:08:00Z">
        <w:r>
          <w:t xml:space="preserve">        Component expression: p1</w:t>
        </w:r>
      </w:ins>
    </w:p>
    <w:p w:rsidR="00DA1860" w:rsidRDefault="00274149" w:rsidP="00DA1860">
      <w:pPr>
        <w:pStyle w:val="SourceCode"/>
        <w:rPr>
          <w:ins w:id="1244" w:author="sarah" w:date="2011-03-23T22:08:00Z"/>
        </w:rPr>
        <w:pPrChange w:id="1245" w:author="sarah" w:date="2011-03-23T23:26:00Z">
          <w:pPr/>
        </w:pPrChange>
      </w:pPr>
      <w:ins w:id="1246" w:author="sarah" w:date="2011-03-23T22:08:00Z">
        <w:r>
          <w:t xml:space="preserve">        Transitions:</w:t>
        </w:r>
      </w:ins>
    </w:p>
    <w:p w:rsidR="00DA1860" w:rsidRDefault="00274149" w:rsidP="00DA1860">
      <w:pPr>
        <w:pStyle w:val="SourceCode"/>
        <w:rPr>
          <w:ins w:id="1247" w:author="sarah" w:date="2011-03-23T22:08:00Z"/>
        </w:rPr>
        <w:pPrChange w:id="1248" w:author="sarah" w:date="2011-03-23T23:26:00Z">
          <w:pPr/>
        </w:pPrChange>
      </w:pPr>
      <w:ins w:id="1249" w:author="sarah" w:date="2011-03-23T22:08:00Z">
        <w:r>
          <w:t xml:space="preserve">    Form Transition</w:t>
        </w:r>
      </w:ins>
    </w:p>
    <w:p w:rsidR="00DA1860" w:rsidRDefault="00274149" w:rsidP="00DA1860">
      <w:pPr>
        <w:pStyle w:val="SourceCode"/>
        <w:rPr>
          <w:ins w:id="1250" w:author="sarah" w:date="2011-03-23T22:08:00Z"/>
        </w:rPr>
        <w:pPrChange w:id="1251" w:author="sarah" w:date="2011-03-23T23:26:00Z">
          <w:pPr/>
        </w:pPrChange>
      </w:pPr>
      <w:ins w:id="1252" w:author="sarah" w:date="2011-03-23T22:08:00Z">
        <w:r>
          <w:t xml:space="preserve">      &lt;http://cs499-game.3till7.net/login/register&gt; --&gt; &lt;/login/try_register&gt;</w:t>
        </w:r>
      </w:ins>
    </w:p>
    <w:p w:rsidR="00DA1860" w:rsidRDefault="00274149" w:rsidP="00DA1860">
      <w:pPr>
        <w:pStyle w:val="SourceCode"/>
        <w:rPr>
          <w:ins w:id="1253" w:author="sarah" w:date="2011-03-23T22:08:00Z"/>
        </w:rPr>
        <w:pPrChange w:id="1254" w:author="sarah" w:date="2011-03-23T23:26:00Z">
          <w:pPr/>
        </w:pPrChange>
      </w:pPr>
      <w:ins w:id="1255" w:author="sarah" w:date="2011-03-23T22:08:00Z">
        <w:r>
          <w:t xml:space="preserve">      Underlying code:</w:t>
        </w:r>
      </w:ins>
    </w:p>
    <w:p w:rsidR="00DA1860" w:rsidRDefault="00274149" w:rsidP="00DA1860">
      <w:pPr>
        <w:pStyle w:val="SourceCode"/>
        <w:rPr>
          <w:ins w:id="1256" w:author="sarah" w:date="2011-03-23T22:08:00Z"/>
        </w:rPr>
        <w:pPrChange w:id="1257" w:author="sarah" w:date="2011-03-23T23:26:00Z">
          <w:pPr/>
        </w:pPrChange>
      </w:pPr>
      <w:ins w:id="1258" w:author="sarah" w:date="2011-03-23T22:08:00Z">
        <w:r>
          <w:t xml:space="preserve">        form_tag :action =&gt; 'try_register' do</w:t>
        </w:r>
      </w:ins>
    </w:p>
    <w:p w:rsidR="00DA1860" w:rsidRDefault="00DA1860" w:rsidP="00DA1860">
      <w:pPr>
        <w:pStyle w:val="SourceCode"/>
        <w:rPr>
          <w:ins w:id="1259" w:author="sarah" w:date="2011-03-23T22:10:00Z"/>
        </w:rPr>
        <w:pPrChange w:id="1260" w:author="sarah" w:date="2011-03-23T23:26:00Z">
          <w:pPr/>
        </w:pPrChange>
      </w:pPr>
    </w:p>
    <w:p w:rsidR="00DA1860" w:rsidRDefault="00274149" w:rsidP="00DA1860">
      <w:pPr>
        <w:pStyle w:val="SourceCode"/>
        <w:rPr>
          <w:ins w:id="1261" w:author="sarah" w:date="2011-03-23T22:08:00Z"/>
        </w:rPr>
        <w:pPrChange w:id="1262" w:author="sarah" w:date="2011-03-23T23:26:00Z">
          <w:pPr/>
        </w:pPrChange>
      </w:pPr>
      <w:ins w:id="1263" w:author="sarah" w:date="2011-03-23T22:08:00Z">
        <w:r>
          <w:t xml:space="preserve">Parsing ERB file </w:t>
        </w:r>
      </w:ins>
      <w:ins w:id="1264" w:author="sarah" w:date="2011-03-23T22:14:00Z">
        <w:r w:rsidR="001D09CE">
          <w:t>../set_game/app</w:t>
        </w:r>
      </w:ins>
      <w:ins w:id="1265" w:author="sarah" w:date="2011-03-23T22:08:00Z">
        <w:r>
          <w:t>/views/login/index.html.erb...</w:t>
        </w:r>
      </w:ins>
    </w:p>
    <w:p w:rsidR="00DA1860" w:rsidRDefault="00274149" w:rsidP="00DA1860">
      <w:pPr>
        <w:pStyle w:val="SourceCode"/>
        <w:rPr>
          <w:ins w:id="1266" w:author="sarah" w:date="2011-03-23T22:08:00Z"/>
        </w:rPr>
        <w:pPrChange w:id="1267" w:author="sarah" w:date="2011-03-23T23:26:00Z">
          <w:pPr/>
        </w:pPrChange>
      </w:pPr>
      <w:ins w:id="1268" w:author="sarah" w:date="2011-03-23T22:08:00Z">
        <w:r>
          <w:t>Component Interaction Model</w:t>
        </w:r>
      </w:ins>
    </w:p>
    <w:p w:rsidR="00DA1860" w:rsidRDefault="00274149" w:rsidP="00DA1860">
      <w:pPr>
        <w:pStyle w:val="SourceCode"/>
        <w:rPr>
          <w:ins w:id="1269" w:author="sarah" w:date="2011-03-23T22:08:00Z"/>
        </w:rPr>
        <w:pPrChange w:id="1270" w:author="sarah" w:date="2011-03-23T23:26:00Z">
          <w:pPr/>
        </w:pPrChange>
      </w:pPr>
      <w:ins w:id="1271" w:author="sarah" w:date="2011-03-23T22:08:00Z">
        <w:r>
          <w:t xml:space="preserve">        Start page: </w:t>
        </w:r>
      </w:ins>
      <w:ins w:id="1272" w:author="sarah" w:date="2011-03-23T22:14:00Z">
        <w:r w:rsidR="001D09CE">
          <w:t>../set_game/app</w:t>
        </w:r>
      </w:ins>
      <w:ins w:id="1273" w:author="sarah" w:date="2011-03-23T22:08:00Z">
        <w:r>
          <w:t>/views/login/index.html.erb</w:t>
        </w:r>
      </w:ins>
    </w:p>
    <w:p w:rsidR="00DA1860" w:rsidRDefault="00274149" w:rsidP="00DA1860">
      <w:pPr>
        <w:pStyle w:val="SourceCode"/>
        <w:rPr>
          <w:ins w:id="1274" w:author="sarah" w:date="2011-03-23T22:08:00Z"/>
        </w:rPr>
        <w:pPrChange w:id="1275" w:author="sarah" w:date="2011-03-23T23:26:00Z">
          <w:pPr/>
        </w:pPrChange>
      </w:pPr>
      <w:ins w:id="1276" w:author="sarah" w:date="2011-03-23T22:08:00Z">
        <w:r>
          <w:t xml:space="preserve">        Start URL: http://cs499-game.3till7.net/login/index</w:t>
        </w:r>
      </w:ins>
    </w:p>
    <w:p w:rsidR="00DA1860" w:rsidRDefault="00274149" w:rsidP="00DA1860">
      <w:pPr>
        <w:pStyle w:val="SourceCode"/>
        <w:rPr>
          <w:ins w:id="1277" w:author="sarah" w:date="2011-03-23T22:08:00Z"/>
        </w:rPr>
        <w:pPrChange w:id="1278" w:author="sarah" w:date="2011-03-23T23:26:00Z">
          <w:pPr/>
        </w:pPrChange>
      </w:pPr>
      <w:ins w:id="1279" w:author="sarah" w:date="2011-03-23T22:08:00Z">
        <w:r>
          <w:t xml:space="preserve">        Component expression: p1</w:t>
        </w:r>
      </w:ins>
    </w:p>
    <w:p w:rsidR="00DA1860" w:rsidRDefault="00274149" w:rsidP="00DA1860">
      <w:pPr>
        <w:pStyle w:val="SourceCode"/>
        <w:rPr>
          <w:ins w:id="1280" w:author="sarah" w:date="2011-03-23T22:08:00Z"/>
        </w:rPr>
        <w:pPrChange w:id="1281" w:author="sarah" w:date="2011-03-23T23:26:00Z">
          <w:pPr/>
        </w:pPrChange>
      </w:pPr>
      <w:ins w:id="1282" w:author="sarah" w:date="2011-03-23T22:08:00Z">
        <w:r>
          <w:t xml:space="preserve">        Transitions:</w:t>
        </w:r>
      </w:ins>
    </w:p>
    <w:p w:rsidR="00DA1860" w:rsidRDefault="00274149" w:rsidP="00DA1860">
      <w:pPr>
        <w:pStyle w:val="SourceCode"/>
        <w:rPr>
          <w:ins w:id="1283" w:author="sarah" w:date="2011-03-23T22:08:00Z"/>
        </w:rPr>
        <w:pPrChange w:id="1284" w:author="sarah" w:date="2011-03-23T23:26:00Z">
          <w:pPr/>
        </w:pPrChange>
      </w:pPr>
      <w:ins w:id="1285" w:author="sarah" w:date="2011-03-23T22:08:00Z">
        <w:r>
          <w:t xml:space="preserve">    Form Transition</w:t>
        </w:r>
      </w:ins>
    </w:p>
    <w:p w:rsidR="00DA1860" w:rsidRDefault="00274149" w:rsidP="00DA1860">
      <w:pPr>
        <w:pStyle w:val="SourceCode"/>
        <w:rPr>
          <w:ins w:id="1286" w:author="sarah" w:date="2011-03-23T22:08:00Z"/>
        </w:rPr>
        <w:pPrChange w:id="1287" w:author="sarah" w:date="2011-03-23T23:26:00Z">
          <w:pPr/>
        </w:pPrChange>
      </w:pPr>
      <w:ins w:id="1288" w:author="sarah" w:date="2011-03-23T22:08:00Z">
        <w:r>
          <w:t xml:space="preserve">      &lt;http://cs499-game.3till7.net/login/index&gt; --&gt; &lt;/login/try_login&gt;</w:t>
        </w:r>
      </w:ins>
    </w:p>
    <w:p w:rsidR="00DA1860" w:rsidRDefault="00274149" w:rsidP="00DA1860">
      <w:pPr>
        <w:pStyle w:val="SourceCode"/>
        <w:rPr>
          <w:ins w:id="1289" w:author="sarah" w:date="2011-03-23T22:08:00Z"/>
        </w:rPr>
        <w:pPrChange w:id="1290" w:author="sarah" w:date="2011-03-23T23:26:00Z">
          <w:pPr/>
        </w:pPrChange>
      </w:pPr>
      <w:ins w:id="1291" w:author="sarah" w:date="2011-03-23T22:08:00Z">
        <w:r>
          <w:t xml:space="preserve">      Underlying code:</w:t>
        </w:r>
      </w:ins>
    </w:p>
    <w:p w:rsidR="00DA1860" w:rsidRDefault="00274149" w:rsidP="00DA1860">
      <w:pPr>
        <w:pStyle w:val="SourceCode"/>
        <w:rPr>
          <w:ins w:id="1292" w:author="sarah" w:date="2011-03-23T22:08:00Z"/>
        </w:rPr>
        <w:pPrChange w:id="1293" w:author="sarah" w:date="2011-03-23T23:26:00Z">
          <w:pPr/>
        </w:pPrChange>
      </w:pPr>
      <w:ins w:id="1294" w:author="sarah" w:date="2011-03-23T22:08:00Z">
        <w:r>
          <w:t xml:space="preserve">        form_tag :action =&gt; "try_login" do</w:t>
        </w:r>
      </w:ins>
    </w:p>
    <w:p w:rsidR="00DA1860" w:rsidRDefault="00274149" w:rsidP="00DA1860">
      <w:pPr>
        <w:pStyle w:val="SourceCode"/>
        <w:rPr>
          <w:ins w:id="1295" w:author="sarah" w:date="2011-03-23T22:08:00Z"/>
        </w:rPr>
        <w:pPrChange w:id="1296" w:author="sarah" w:date="2011-03-23T23:26:00Z">
          <w:pPr/>
        </w:pPrChange>
      </w:pPr>
      <w:ins w:id="1297" w:author="sarah" w:date="2011-03-23T22:08:00Z">
        <w:r>
          <w:t xml:space="preserve">    Link Transition</w:t>
        </w:r>
      </w:ins>
    </w:p>
    <w:p w:rsidR="00DA1860" w:rsidRDefault="00274149" w:rsidP="00DA1860">
      <w:pPr>
        <w:pStyle w:val="SourceCode"/>
        <w:rPr>
          <w:ins w:id="1298" w:author="sarah" w:date="2011-03-23T22:08:00Z"/>
        </w:rPr>
        <w:pPrChange w:id="1299" w:author="sarah" w:date="2011-03-23T23:26:00Z">
          <w:pPr/>
        </w:pPrChange>
      </w:pPr>
      <w:ins w:id="1300" w:author="sarah" w:date="2011-03-23T22:08:00Z">
        <w:r>
          <w:t xml:space="preserve">      &lt;http://cs499-game.3till7.net/login/index&gt; --&gt; &lt;/login/register&gt;</w:t>
        </w:r>
      </w:ins>
    </w:p>
    <w:p w:rsidR="00DA1860" w:rsidRDefault="00274149" w:rsidP="00DA1860">
      <w:pPr>
        <w:pStyle w:val="SourceCode"/>
        <w:rPr>
          <w:ins w:id="1301" w:author="sarah" w:date="2011-03-23T22:08:00Z"/>
        </w:rPr>
        <w:pPrChange w:id="1302" w:author="sarah" w:date="2011-03-23T23:26:00Z">
          <w:pPr/>
        </w:pPrChange>
      </w:pPr>
      <w:ins w:id="1303" w:author="sarah" w:date="2011-03-23T22:08:00Z">
        <w:r>
          <w:t xml:space="preserve">      Underlying code:</w:t>
        </w:r>
      </w:ins>
    </w:p>
    <w:p w:rsidR="00DA1860" w:rsidRDefault="00274149" w:rsidP="00DA1860">
      <w:pPr>
        <w:pStyle w:val="SourceCode"/>
        <w:rPr>
          <w:ins w:id="1304" w:author="sarah" w:date="2011-03-23T22:08:00Z"/>
        </w:rPr>
        <w:pPrChange w:id="1305" w:author="sarah" w:date="2011-03-23T23:26:00Z">
          <w:pPr/>
        </w:pPrChange>
      </w:pPr>
      <w:ins w:id="1306" w:author="sarah" w:date="2011-03-23T22:08:00Z">
        <w:r>
          <w:t xml:space="preserve">        link_to( image_tag("transparent.png", {:alt =&gt; 'Register'}),</w:t>
        </w:r>
      </w:ins>
    </w:p>
    <w:p w:rsidR="00DA1860" w:rsidRDefault="00274149" w:rsidP="00DA1860">
      <w:pPr>
        <w:pStyle w:val="SourceCode"/>
        <w:rPr>
          <w:ins w:id="1307" w:author="sarah" w:date="2011-03-23T22:08:00Z"/>
        </w:rPr>
        <w:pPrChange w:id="1308" w:author="sarah" w:date="2011-03-23T23:26:00Z">
          <w:pPr/>
        </w:pPrChange>
      </w:pPr>
      <w:ins w:id="1309" w:author="sarah" w:date="2011-03-23T22:08:00Z">
        <w:r>
          <w:t xml:space="preserve">            {:controller =&gt; 'login', :action =&gt; 'register'}, :id =&gt; 'register_button')</w:t>
        </w:r>
      </w:ins>
    </w:p>
    <w:p w:rsidR="00DA1860" w:rsidRDefault="00DA1860" w:rsidP="00DA1860">
      <w:pPr>
        <w:pStyle w:val="SourceCode"/>
        <w:rPr>
          <w:ins w:id="1310" w:author="sarah" w:date="2011-03-23T22:10:00Z"/>
        </w:rPr>
        <w:pPrChange w:id="1311" w:author="sarah" w:date="2011-03-23T23:26:00Z">
          <w:pPr/>
        </w:pPrChange>
      </w:pPr>
    </w:p>
    <w:p w:rsidR="00DA1860" w:rsidRDefault="00274149" w:rsidP="00DA1860">
      <w:pPr>
        <w:pStyle w:val="SourceCode"/>
        <w:rPr>
          <w:ins w:id="1312" w:author="sarah" w:date="2011-03-23T22:08:00Z"/>
        </w:rPr>
        <w:pPrChange w:id="1313" w:author="sarah" w:date="2011-03-23T23:26:00Z">
          <w:pPr/>
        </w:pPrChange>
      </w:pPr>
      <w:ins w:id="1314" w:author="sarah" w:date="2011-03-23T22:08:00Z">
        <w:r>
          <w:t xml:space="preserve">Looking in directory </w:t>
        </w:r>
      </w:ins>
      <w:ins w:id="1315" w:author="sarah" w:date="2011-03-23T22:14:00Z">
        <w:r w:rsidR="001D09CE">
          <w:t>../set_game/app</w:t>
        </w:r>
      </w:ins>
      <w:ins w:id="1316" w:author="sarah" w:date="2011-03-23T22:08:00Z">
        <w:r>
          <w:t>/views/layouts</w:t>
        </w:r>
      </w:ins>
    </w:p>
    <w:p w:rsidR="00DA1860" w:rsidRDefault="00AD1E1A" w:rsidP="00DA1860">
      <w:pPr>
        <w:pStyle w:val="SourceCode"/>
        <w:rPr>
          <w:ins w:id="1317" w:author="sarah" w:date="2011-03-23T22:10:00Z"/>
        </w:rPr>
        <w:pPrChange w:id="1318" w:author="sarah" w:date="2011-03-23T23:26:00Z">
          <w:pPr/>
        </w:pPrChange>
      </w:pPr>
      <w:ins w:id="1319" w:author="sarah" w:date="2011-03-23T22:08:00Z">
        <w:r>
          <w:lastRenderedPageBreak/>
          <w:t>Parsing ERB file</w:t>
        </w:r>
      </w:ins>
      <w:ins w:id="1320" w:author="sarah" w:date="2011-03-23T22:21:00Z">
        <w:r>
          <w:t xml:space="preserve"> </w:t>
        </w:r>
      </w:ins>
      <w:ins w:id="1321" w:author="sarah" w:date="2011-03-23T22:14:00Z">
        <w:r w:rsidR="001D09CE">
          <w:t>../set_game/app</w:t>
        </w:r>
      </w:ins>
      <w:ins w:id="1322" w:author="sarah" w:date="2011-03-23T22:08:00Z">
        <w:r w:rsidR="00274149">
          <w:t>/views/layouts/application.html.erb...</w:t>
        </w:r>
      </w:ins>
    </w:p>
    <w:p w:rsidR="00DA1860" w:rsidRDefault="00274149" w:rsidP="00DA1860">
      <w:pPr>
        <w:pStyle w:val="SourceCode"/>
        <w:rPr>
          <w:ins w:id="1323" w:author="sarah" w:date="2011-03-23T22:08:00Z"/>
        </w:rPr>
        <w:pPrChange w:id="1324" w:author="sarah" w:date="2011-03-23T23:26:00Z">
          <w:pPr/>
        </w:pPrChange>
      </w:pPr>
      <w:ins w:id="1325" w:author="sarah" w:date="2011-03-23T22:08:00Z">
        <w:r>
          <w:t>Component Interaction Model</w:t>
        </w:r>
      </w:ins>
    </w:p>
    <w:p w:rsidR="00DA1860" w:rsidRDefault="00274149" w:rsidP="00DA1860">
      <w:pPr>
        <w:pStyle w:val="SourceCode"/>
        <w:rPr>
          <w:ins w:id="1326" w:author="sarah" w:date="2011-03-23T22:08:00Z"/>
        </w:rPr>
        <w:pPrChange w:id="1327" w:author="sarah" w:date="2011-03-23T23:26:00Z">
          <w:pPr/>
        </w:pPrChange>
      </w:pPr>
      <w:ins w:id="1328" w:author="sarah" w:date="2011-03-23T22:08:00Z">
        <w:r>
          <w:t xml:space="preserve">        Start page: </w:t>
        </w:r>
      </w:ins>
      <w:ins w:id="1329" w:author="sarah" w:date="2011-03-23T22:14:00Z">
        <w:r w:rsidR="001D09CE">
          <w:t>../set_game/app</w:t>
        </w:r>
      </w:ins>
      <w:ins w:id="1330" w:author="sarah" w:date="2011-03-23T22:08:00Z">
        <w:r>
          <w:t>/views/layouts/application.html.erb</w:t>
        </w:r>
      </w:ins>
    </w:p>
    <w:p w:rsidR="00DA1860" w:rsidRDefault="00274149" w:rsidP="00DA1860">
      <w:pPr>
        <w:pStyle w:val="SourceCode"/>
        <w:rPr>
          <w:ins w:id="1331" w:author="sarah" w:date="2011-03-23T22:08:00Z"/>
        </w:rPr>
        <w:pPrChange w:id="1332" w:author="sarah" w:date="2011-03-23T23:26:00Z">
          <w:pPr/>
        </w:pPrChange>
      </w:pPr>
      <w:ins w:id="1333" w:author="sarah" w:date="2011-03-23T22:08:00Z">
        <w:r>
          <w:t xml:space="preserve">        Start URL: http://cs499-game.3till7.net/layouts/application</w:t>
        </w:r>
      </w:ins>
    </w:p>
    <w:p w:rsidR="00DA1860" w:rsidRDefault="00274149" w:rsidP="00DA1860">
      <w:pPr>
        <w:pStyle w:val="SourceCode"/>
        <w:rPr>
          <w:ins w:id="1334" w:author="sarah" w:date="2011-03-23T22:08:00Z"/>
        </w:rPr>
        <w:pPrChange w:id="1335" w:author="sarah" w:date="2011-03-23T23:26:00Z">
          <w:pPr/>
        </w:pPrChange>
      </w:pPr>
      <w:ins w:id="1336" w:author="sarah" w:date="2011-03-23T22:08:00Z">
        <w:r>
          <w:t xml:space="preserve">        Component expression: p1.((p2.(p3|p4))|p5).p6.(p7|NULL).(p8|NULL).(p9|NULL).p10</w:t>
        </w:r>
      </w:ins>
    </w:p>
    <w:p w:rsidR="00DA1860" w:rsidRDefault="00274149" w:rsidP="00DA1860">
      <w:pPr>
        <w:pStyle w:val="SourceCode"/>
        <w:rPr>
          <w:ins w:id="1337" w:author="sarah" w:date="2011-03-23T22:08:00Z"/>
        </w:rPr>
        <w:pPrChange w:id="1338" w:author="sarah" w:date="2011-03-23T23:26:00Z">
          <w:pPr/>
        </w:pPrChange>
      </w:pPr>
      <w:ins w:id="1339" w:author="sarah" w:date="2011-03-23T22:08:00Z">
        <w:r>
          <w:t xml:space="preserve">        Transitions:</w:t>
        </w:r>
      </w:ins>
    </w:p>
    <w:p w:rsidR="00DA1860" w:rsidRDefault="00274149" w:rsidP="00DA1860">
      <w:pPr>
        <w:pStyle w:val="SourceCode"/>
        <w:rPr>
          <w:ins w:id="1340" w:author="sarah" w:date="2011-03-23T22:08:00Z"/>
        </w:rPr>
        <w:pPrChange w:id="1341" w:author="sarah" w:date="2011-03-23T23:26:00Z">
          <w:pPr/>
        </w:pPrChange>
      </w:pPr>
      <w:ins w:id="1342" w:author="sarah" w:date="2011-03-23T22:08:00Z">
        <w:r>
          <w:t xml:space="preserve">    Link Transition</w:t>
        </w:r>
      </w:ins>
    </w:p>
    <w:p w:rsidR="00DA1860" w:rsidRDefault="00274149" w:rsidP="00DA1860">
      <w:pPr>
        <w:pStyle w:val="SourceCode"/>
        <w:rPr>
          <w:ins w:id="1343" w:author="sarah" w:date="2011-03-23T22:08:00Z"/>
        </w:rPr>
        <w:pPrChange w:id="1344" w:author="sarah" w:date="2011-03-23T23:26:00Z">
          <w:pPr/>
        </w:pPrChange>
      </w:pPr>
      <w:ins w:id="1345" w:author="sarah" w:date="2011-03-23T22:08:00Z">
        <w:r>
          <w:t xml:space="preserve">      &lt;http://cs499-game.3till7.net/layouts/application&gt; --&gt; &lt;/game/top_records&gt;</w:t>
        </w:r>
      </w:ins>
    </w:p>
    <w:p w:rsidR="00DA1860" w:rsidRDefault="00274149" w:rsidP="00DA1860">
      <w:pPr>
        <w:pStyle w:val="SourceCode"/>
        <w:rPr>
          <w:ins w:id="1346" w:author="sarah" w:date="2011-03-23T22:08:00Z"/>
        </w:rPr>
        <w:pPrChange w:id="1347" w:author="sarah" w:date="2011-03-23T23:26:00Z">
          <w:pPr/>
        </w:pPrChange>
      </w:pPr>
      <w:ins w:id="1348" w:author="sarah" w:date="2011-03-23T22:08:00Z">
        <w:r>
          <w:t xml:space="preserve">      Underlying code:</w:t>
        </w:r>
      </w:ins>
    </w:p>
    <w:p w:rsidR="00DA1860" w:rsidRDefault="00274149" w:rsidP="00DA1860">
      <w:pPr>
        <w:pStyle w:val="SourceCode"/>
        <w:rPr>
          <w:ins w:id="1349" w:author="sarah" w:date="2011-03-23T22:08:00Z"/>
        </w:rPr>
        <w:pPrChange w:id="1350" w:author="sarah" w:date="2011-03-23T23:26:00Z">
          <w:pPr/>
        </w:pPrChange>
      </w:pPr>
      <w:ins w:id="1351" w:author="sarah" w:date="2011-03-23T22:08:00Z">
        <w:r>
          <w:t xml:space="preserve">        link_to '&lt;span&gt;Top 20&lt;/span&gt;', :controller =&gt; 'game', :action =&gt; 'top_records'</w:t>
        </w:r>
      </w:ins>
    </w:p>
    <w:p w:rsidR="00DA1860" w:rsidRDefault="00274149" w:rsidP="00DA1860">
      <w:pPr>
        <w:pStyle w:val="SourceCode"/>
        <w:rPr>
          <w:ins w:id="1352" w:author="sarah" w:date="2011-03-23T22:08:00Z"/>
        </w:rPr>
        <w:pPrChange w:id="1353" w:author="sarah" w:date="2011-03-23T23:26:00Z">
          <w:pPr/>
        </w:pPrChange>
      </w:pPr>
      <w:ins w:id="1354" w:author="sarah" w:date="2011-03-23T22:08:00Z">
        <w:r>
          <w:t xml:space="preserve">    Link Transition</w:t>
        </w:r>
      </w:ins>
    </w:p>
    <w:p w:rsidR="00DA1860" w:rsidRDefault="00274149" w:rsidP="00DA1860">
      <w:pPr>
        <w:pStyle w:val="SourceCode"/>
        <w:rPr>
          <w:ins w:id="1355" w:author="sarah" w:date="2011-03-23T22:08:00Z"/>
        </w:rPr>
        <w:pPrChange w:id="1356" w:author="sarah" w:date="2011-03-23T23:26:00Z">
          <w:pPr/>
        </w:pPrChange>
      </w:pPr>
      <w:ins w:id="1357" w:author="sarah" w:date="2011-03-23T22:08:00Z">
        <w:r>
          <w:t xml:space="preserve">      &lt;http://cs499-game.3till7.net/layouts/application&gt; --&gt; &lt;/login/logout&gt;</w:t>
        </w:r>
      </w:ins>
    </w:p>
    <w:p w:rsidR="00DA1860" w:rsidRDefault="00274149" w:rsidP="00DA1860">
      <w:pPr>
        <w:pStyle w:val="SourceCode"/>
        <w:rPr>
          <w:ins w:id="1358" w:author="sarah" w:date="2011-03-23T22:08:00Z"/>
        </w:rPr>
        <w:pPrChange w:id="1359" w:author="sarah" w:date="2011-03-23T23:26:00Z">
          <w:pPr/>
        </w:pPrChange>
      </w:pPr>
      <w:ins w:id="1360" w:author="sarah" w:date="2011-03-23T22:08:00Z">
        <w:r>
          <w:t xml:space="preserve">      Underlying code:</w:t>
        </w:r>
      </w:ins>
    </w:p>
    <w:p w:rsidR="00DA1860" w:rsidRDefault="00274149" w:rsidP="00DA1860">
      <w:pPr>
        <w:pStyle w:val="SourceCode"/>
        <w:rPr>
          <w:ins w:id="1361" w:author="sarah" w:date="2011-03-23T22:08:00Z"/>
        </w:rPr>
        <w:pPrChange w:id="1362" w:author="sarah" w:date="2011-03-23T23:26:00Z">
          <w:pPr/>
        </w:pPrChange>
      </w:pPr>
      <w:ins w:id="1363" w:author="sarah" w:date="2011-03-23T22:08:00Z">
        <w:r>
          <w:t xml:space="preserve">        link_to '&lt;span&gt;Logout&lt;/span&gt;', :controller =&gt; 'login', :action =&gt; 'logout'</w:t>
        </w:r>
      </w:ins>
    </w:p>
    <w:p w:rsidR="00DA1860" w:rsidRDefault="00274149" w:rsidP="00DA1860">
      <w:pPr>
        <w:pStyle w:val="SourceCode"/>
        <w:rPr>
          <w:ins w:id="1364" w:author="sarah" w:date="2011-03-23T22:08:00Z"/>
        </w:rPr>
        <w:pPrChange w:id="1365" w:author="sarah" w:date="2011-03-23T23:26:00Z">
          <w:pPr/>
        </w:pPrChange>
      </w:pPr>
      <w:ins w:id="1366" w:author="sarah" w:date="2011-03-23T22:08:00Z">
        <w:r>
          <w:t xml:space="preserve">    Link Transition</w:t>
        </w:r>
      </w:ins>
    </w:p>
    <w:p w:rsidR="00DA1860" w:rsidRDefault="00274149" w:rsidP="00DA1860">
      <w:pPr>
        <w:pStyle w:val="SourceCode"/>
        <w:rPr>
          <w:ins w:id="1367" w:author="sarah" w:date="2011-03-23T22:08:00Z"/>
        </w:rPr>
        <w:pPrChange w:id="1368" w:author="sarah" w:date="2011-03-23T23:26:00Z">
          <w:pPr/>
        </w:pPrChange>
      </w:pPr>
      <w:ins w:id="1369" w:author="sarah" w:date="2011-03-23T22:08:00Z">
        <w:r>
          <w:t xml:space="preserve">      &lt;http://cs499-game.3till7.net/layouts/application&gt; --&gt; &lt;/game/rules&gt;</w:t>
        </w:r>
      </w:ins>
    </w:p>
    <w:p w:rsidR="00DA1860" w:rsidRDefault="00274149" w:rsidP="00DA1860">
      <w:pPr>
        <w:pStyle w:val="SourceCode"/>
        <w:rPr>
          <w:ins w:id="1370" w:author="sarah" w:date="2011-03-23T22:08:00Z"/>
        </w:rPr>
        <w:pPrChange w:id="1371" w:author="sarah" w:date="2011-03-23T23:26:00Z">
          <w:pPr/>
        </w:pPrChange>
      </w:pPr>
      <w:ins w:id="1372" w:author="sarah" w:date="2011-03-23T22:08:00Z">
        <w:r>
          <w:t xml:space="preserve">      Underlying code:</w:t>
        </w:r>
      </w:ins>
    </w:p>
    <w:p w:rsidR="00DA1860" w:rsidRDefault="00274149" w:rsidP="00DA1860">
      <w:pPr>
        <w:pStyle w:val="SourceCode"/>
        <w:rPr>
          <w:ins w:id="1373" w:author="sarah" w:date="2011-03-23T22:08:00Z"/>
        </w:rPr>
        <w:pPrChange w:id="1374" w:author="sarah" w:date="2011-03-23T23:26:00Z">
          <w:pPr/>
        </w:pPrChange>
      </w:pPr>
      <w:ins w:id="1375" w:author="sarah" w:date="2011-03-23T22:08:00Z">
        <w:r>
          <w:t xml:space="preserve">        link_to '&lt;span&gt;Rules&lt;/span&gt;', :controller =&gt; 'game', :action =&gt; 'rules'</w:t>
        </w:r>
      </w:ins>
    </w:p>
    <w:p w:rsidR="00DA1860" w:rsidRDefault="00274149" w:rsidP="00DA1860">
      <w:pPr>
        <w:pStyle w:val="SourceCode"/>
        <w:rPr>
          <w:ins w:id="1376" w:author="sarah" w:date="2011-03-23T22:08:00Z"/>
        </w:rPr>
        <w:pPrChange w:id="1377" w:author="sarah" w:date="2011-03-23T23:26:00Z">
          <w:pPr/>
        </w:pPrChange>
      </w:pPr>
      <w:ins w:id="1378" w:author="sarah" w:date="2011-03-23T22:08:00Z">
        <w:r>
          <w:t xml:space="preserve">    Link Transition</w:t>
        </w:r>
      </w:ins>
    </w:p>
    <w:p w:rsidR="00DA1860" w:rsidRDefault="00274149" w:rsidP="00DA1860">
      <w:pPr>
        <w:pStyle w:val="SourceCode"/>
        <w:rPr>
          <w:ins w:id="1379" w:author="sarah" w:date="2011-03-23T22:08:00Z"/>
        </w:rPr>
        <w:pPrChange w:id="1380" w:author="sarah" w:date="2011-03-23T23:26:00Z">
          <w:pPr/>
        </w:pPrChange>
      </w:pPr>
      <w:ins w:id="1381" w:author="sarah" w:date="2011-03-23T22:08:00Z">
        <w:r>
          <w:t xml:space="preserve">      &lt;http://cs499-game.3till7.net/layouts/application&gt; --&gt; &lt;/login/admin&gt;</w:t>
        </w:r>
      </w:ins>
    </w:p>
    <w:p w:rsidR="00DA1860" w:rsidRDefault="00274149" w:rsidP="00DA1860">
      <w:pPr>
        <w:pStyle w:val="SourceCode"/>
        <w:rPr>
          <w:ins w:id="1382" w:author="sarah" w:date="2011-03-23T22:08:00Z"/>
        </w:rPr>
        <w:pPrChange w:id="1383" w:author="sarah" w:date="2011-03-23T23:26:00Z">
          <w:pPr/>
        </w:pPrChange>
      </w:pPr>
      <w:ins w:id="1384" w:author="sarah" w:date="2011-03-23T22:08:00Z">
        <w:r>
          <w:t xml:space="preserve">      Underlying code:</w:t>
        </w:r>
      </w:ins>
    </w:p>
    <w:p w:rsidR="00DA1860" w:rsidRDefault="00274149" w:rsidP="00DA1860">
      <w:pPr>
        <w:pStyle w:val="SourceCode"/>
        <w:rPr>
          <w:ins w:id="1385" w:author="sarah" w:date="2011-03-23T22:08:00Z"/>
        </w:rPr>
        <w:pPrChange w:id="1386" w:author="sarah" w:date="2011-03-23T23:26:00Z">
          <w:pPr/>
        </w:pPrChange>
      </w:pPr>
      <w:ins w:id="1387" w:author="sarah" w:date="2011-03-23T22:08:00Z">
        <w:r>
          <w:t xml:space="preserve">        link_to '&lt;span&gt;Admin&lt;/span&gt;', :controller =&gt; 'login', :action =&gt; 'admin'</w:t>
        </w:r>
      </w:ins>
    </w:p>
    <w:p w:rsidR="00DA1860" w:rsidRDefault="00DA1860" w:rsidP="00DA1860">
      <w:pPr>
        <w:pStyle w:val="SourceCode"/>
        <w:rPr>
          <w:ins w:id="1388" w:author="sarah" w:date="2011-03-23T22:10:00Z"/>
        </w:rPr>
        <w:pPrChange w:id="1389" w:author="sarah" w:date="2011-03-23T23:26:00Z">
          <w:pPr/>
        </w:pPrChange>
      </w:pPr>
    </w:p>
    <w:p w:rsidR="00DA1860" w:rsidRDefault="00274149" w:rsidP="00DA1860">
      <w:pPr>
        <w:pStyle w:val="SourceCode"/>
        <w:rPr>
          <w:ins w:id="1390" w:author="sarah" w:date="2011-03-23T22:08:00Z"/>
        </w:rPr>
        <w:pPrChange w:id="1391" w:author="sarah" w:date="2011-03-23T23:26:00Z">
          <w:pPr/>
        </w:pPrChange>
      </w:pPr>
      <w:ins w:id="1392" w:author="sarah" w:date="2011-03-23T22:08:00Z">
        <w:r>
          <w:t xml:space="preserve">Looking in directory </w:t>
        </w:r>
      </w:ins>
      <w:ins w:id="1393" w:author="sarah" w:date="2011-03-23T22:14:00Z">
        <w:r w:rsidR="001D09CE">
          <w:t>../set_game/app</w:t>
        </w:r>
      </w:ins>
      <w:ins w:id="1394" w:author="sarah" w:date="2011-03-23T22:08:00Z">
        <w:r>
          <w:t>/views/game</w:t>
        </w:r>
      </w:ins>
    </w:p>
    <w:p w:rsidR="00DA1860" w:rsidRDefault="00274149" w:rsidP="00DA1860">
      <w:pPr>
        <w:pStyle w:val="SourceCode"/>
        <w:rPr>
          <w:ins w:id="1395" w:author="sarah" w:date="2011-03-23T22:08:00Z"/>
        </w:rPr>
        <w:pPrChange w:id="1396" w:author="sarah" w:date="2011-03-23T23:26:00Z">
          <w:pPr/>
        </w:pPrChange>
      </w:pPr>
      <w:ins w:id="1397" w:author="sarah" w:date="2011-03-23T22:08:00Z">
        <w:r>
          <w:t xml:space="preserve">Parsing ERB file </w:t>
        </w:r>
      </w:ins>
      <w:ins w:id="1398" w:author="sarah" w:date="2011-03-23T22:14:00Z">
        <w:r w:rsidR="001D09CE">
          <w:t>../set_game/app</w:t>
        </w:r>
      </w:ins>
      <w:ins w:id="1399" w:author="sarah" w:date="2011-03-23T22:08:00Z">
        <w:r>
          <w:t>/views/game/_waiting.html.erb...</w:t>
        </w:r>
      </w:ins>
    </w:p>
    <w:p w:rsidR="00DA1860" w:rsidRDefault="00274149" w:rsidP="00DA1860">
      <w:pPr>
        <w:pStyle w:val="SourceCode"/>
        <w:rPr>
          <w:ins w:id="1400" w:author="sarah" w:date="2011-03-23T22:08:00Z"/>
        </w:rPr>
        <w:pPrChange w:id="1401" w:author="sarah" w:date="2011-03-23T23:26:00Z">
          <w:pPr/>
        </w:pPrChange>
      </w:pPr>
      <w:ins w:id="1402" w:author="sarah" w:date="2011-03-23T22:08:00Z">
        <w:r>
          <w:t>Component Interaction Model</w:t>
        </w:r>
      </w:ins>
    </w:p>
    <w:p w:rsidR="00DA1860" w:rsidRDefault="00274149" w:rsidP="00DA1860">
      <w:pPr>
        <w:pStyle w:val="SourceCode"/>
        <w:rPr>
          <w:ins w:id="1403" w:author="sarah" w:date="2011-03-23T22:08:00Z"/>
        </w:rPr>
        <w:pPrChange w:id="1404" w:author="sarah" w:date="2011-03-23T23:26:00Z">
          <w:pPr/>
        </w:pPrChange>
      </w:pPr>
      <w:ins w:id="1405" w:author="sarah" w:date="2011-03-23T22:08:00Z">
        <w:r>
          <w:t xml:space="preserve">        Start page: </w:t>
        </w:r>
      </w:ins>
      <w:ins w:id="1406" w:author="sarah" w:date="2011-03-23T22:14:00Z">
        <w:r w:rsidR="001D09CE">
          <w:t>../set_game/app</w:t>
        </w:r>
      </w:ins>
      <w:ins w:id="1407" w:author="sarah" w:date="2011-03-23T22:08:00Z">
        <w:r>
          <w:t>/views/game/_waiting.html.erb</w:t>
        </w:r>
      </w:ins>
    </w:p>
    <w:p w:rsidR="00DA1860" w:rsidRDefault="00274149" w:rsidP="00DA1860">
      <w:pPr>
        <w:pStyle w:val="SourceCode"/>
        <w:rPr>
          <w:ins w:id="1408" w:author="sarah" w:date="2011-03-23T22:08:00Z"/>
        </w:rPr>
        <w:pPrChange w:id="1409" w:author="sarah" w:date="2011-03-23T23:26:00Z">
          <w:pPr/>
        </w:pPrChange>
      </w:pPr>
      <w:ins w:id="1410" w:author="sarah" w:date="2011-03-23T22:08:00Z">
        <w:r>
          <w:t xml:space="preserve">        Start URL: http://cs499-game.3till7.net/game/_waiting</w:t>
        </w:r>
      </w:ins>
    </w:p>
    <w:p w:rsidR="00DA1860" w:rsidRDefault="00274149" w:rsidP="00DA1860">
      <w:pPr>
        <w:pStyle w:val="SourceCode"/>
        <w:rPr>
          <w:ins w:id="1411" w:author="sarah" w:date="2011-03-23T22:08:00Z"/>
        </w:rPr>
        <w:pPrChange w:id="1412" w:author="sarah" w:date="2011-03-23T23:26:00Z">
          <w:pPr/>
        </w:pPrChange>
      </w:pPr>
      <w:ins w:id="1413" w:author="sarah" w:date="2011-03-23T22:08:00Z">
        <w:r>
          <w:t xml:space="preserve">        Component expression: p1.p2</w:t>
        </w:r>
      </w:ins>
    </w:p>
    <w:p w:rsidR="00DA1860" w:rsidRDefault="00274149" w:rsidP="00DA1860">
      <w:pPr>
        <w:pStyle w:val="SourceCode"/>
        <w:rPr>
          <w:ins w:id="1414" w:author="sarah" w:date="2011-03-23T22:08:00Z"/>
        </w:rPr>
        <w:pPrChange w:id="1415" w:author="sarah" w:date="2011-03-23T23:26:00Z">
          <w:pPr/>
        </w:pPrChange>
      </w:pPr>
      <w:ins w:id="1416" w:author="sarah" w:date="2011-03-23T22:08:00Z">
        <w:r>
          <w:t xml:space="preserve">        Transitions:</w:t>
        </w:r>
      </w:ins>
    </w:p>
    <w:p w:rsidR="00DA1860" w:rsidRDefault="00DA1860" w:rsidP="00DA1860">
      <w:pPr>
        <w:pStyle w:val="SourceCode"/>
        <w:rPr>
          <w:ins w:id="1417" w:author="sarah" w:date="2011-03-23T22:10:00Z"/>
        </w:rPr>
        <w:pPrChange w:id="1418" w:author="sarah" w:date="2011-03-23T23:26:00Z">
          <w:pPr/>
        </w:pPrChange>
      </w:pPr>
    </w:p>
    <w:p w:rsidR="00DA1860" w:rsidRDefault="00274149" w:rsidP="00DA1860">
      <w:pPr>
        <w:pStyle w:val="SourceCode"/>
        <w:rPr>
          <w:ins w:id="1419" w:author="sarah" w:date="2011-03-23T22:08:00Z"/>
        </w:rPr>
        <w:pPrChange w:id="1420" w:author="sarah" w:date="2011-03-23T23:26:00Z">
          <w:pPr/>
        </w:pPrChange>
      </w:pPr>
      <w:ins w:id="1421" w:author="sarah" w:date="2011-03-23T22:08:00Z">
        <w:r>
          <w:t xml:space="preserve">Parsing ERB file </w:t>
        </w:r>
      </w:ins>
      <w:ins w:id="1422" w:author="sarah" w:date="2011-03-23T22:14:00Z">
        <w:r w:rsidR="001D09CE">
          <w:t>../set_game/app</w:t>
        </w:r>
      </w:ins>
      <w:ins w:id="1423" w:author="sarah" w:date="2011-03-23T22:08:00Z">
        <w:r>
          <w:t>/views/game/_top_list.html.erb...</w:t>
        </w:r>
      </w:ins>
    </w:p>
    <w:p w:rsidR="00DA1860" w:rsidRDefault="00274149" w:rsidP="00DA1860">
      <w:pPr>
        <w:pStyle w:val="SourceCode"/>
        <w:rPr>
          <w:ins w:id="1424" w:author="sarah" w:date="2011-03-23T22:08:00Z"/>
        </w:rPr>
        <w:pPrChange w:id="1425" w:author="sarah" w:date="2011-03-23T23:26:00Z">
          <w:pPr/>
        </w:pPrChange>
      </w:pPr>
      <w:ins w:id="1426" w:author="sarah" w:date="2011-03-23T22:08:00Z">
        <w:r>
          <w:t>Component Interaction Model</w:t>
        </w:r>
      </w:ins>
    </w:p>
    <w:p w:rsidR="00DA1860" w:rsidRDefault="00274149" w:rsidP="00DA1860">
      <w:pPr>
        <w:pStyle w:val="SourceCode"/>
        <w:rPr>
          <w:ins w:id="1427" w:author="sarah" w:date="2011-03-23T22:08:00Z"/>
        </w:rPr>
        <w:pPrChange w:id="1428" w:author="sarah" w:date="2011-03-23T23:26:00Z">
          <w:pPr/>
        </w:pPrChange>
      </w:pPr>
      <w:ins w:id="1429" w:author="sarah" w:date="2011-03-23T22:08:00Z">
        <w:r>
          <w:t xml:space="preserve">        Start page: </w:t>
        </w:r>
      </w:ins>
      <w:ins w:id="1430" w:author="sarah" w:date="2011-03-23T22:14:00Z">
        <w:r w:rsidR="001D09CE">
          <w:t>../set_game/app</w:t>
        </w:r>
      </w:ins>
      <w:ins w:id="1431" w:author="sarah" w:date="2011-03-23T22:08:00Z">
        <w:r>
          <w:t>/views/game/_top_list.html.erb</w:t>
        </w:r>
      </w:ins>
    </w:p>
    <w:p w:rsidR="00DA1860" w:rsidRDefault="00274149" w:rsidP="00DA1860">
      <w:pPr>
        <w:pStyle w:val="SourceCode"/>
        <w:rPr>
          <w:ins w:id="1432" w:author="sarah" w:date="2011-03-23T22:08:00Z"/>
        </w:rPr>
        <w:pPrChange w:id="1433" w:author="sarah" w:date="2011-03-23T23:26:00Z">
          <w:pPr/>
        </w:pPrChange>
      </w:pPr>
      <w:ins w:id="1434" w:author="sarah" w:date="2011-03-23T22:08:00Z">
        <w:r>
          <w:t xml:space="preserve">        Start URL: http://cs499-game.3till7.net/game/_top_list</w:t>
        </w:r>
      </w:ins>
    </w:p>
    <w:p w:rsidR="00DA1860" w:rsidRDefault="00274149" w:rsidP="00DA1860">
      <w:pPr>
        <w:pStyle w:val="SourceCode"/>
        <w:rPr>
          <w:ins w:id="1435" w:author="sarah" w:date="2011-03-23T22:08:00Z"/>
        </w:rPr>
        <w:pPrChange w:id="1436" w:author="sarah" w:date="2011-03-23T23:26:00Z">
          <w:pPr/>
        </w:pPrChange>
      </w:pPr>
      <w:ins w:id="1437" w:author="sarah" w:date="2011-03-23T22:08:00Z">
        <w:r>
          <w:t xml:space="preserve">        Component expression: p1</w:t>
        </w:r>
      </w:ins>
    </w:p>
    <w:p w:rsidR="00DA1860" w:rsidRDefault="00274149" w:rsidP="00DA1860">
      <w:pPr>
        <w:pStyle w:val="SourceCode"/>
        <w:rPr>
          <w:ins w:id="1438" w:author="sarah" w:date="2011-03-23T22:08:00Z"/>
        </w:rPr>
        <w:pPrChange w:id="1439" w:author="sarah" w:date="2011-03-23T23:26:00Z">
          <w:pPr/>
        </w:pPrChange>
      </w:pPr>
      <w:ins w:id="1440" w:author="sarah" w:date="2011-03-23T22:08:00Z">
        <w:r>
          <w:t xml:space="preserve">        Transitions:</w:t>
        </w:r>
      </w:ins>
    </w:p>
    <w:p w:rsidR="00DA1860" w:rsidRDefault="00DA1860" w:rsidP="00DA1860">
      <w:pPr>
        <w:pStyle w:val="SourceCode"/>
        <w:rPr>
          <w:ins w:id="1441" w:author="sarah" w:date="2011-03-23T22:10:00Z"/>
        </w:rPr>
        <w:pPrChange w:id="1442" w:author="sarah" w:date="2011-03-23T23:26:00Z">
          <w:pPr/>
        </w:pPrChange>
      </w:pPr>
    </w:p>
    <w:p w:rsidR="00DA1860" w:rsidRDefault="00274149" w:rsidP="00DA1860">
      <w:pPr>
        <w:pStyle w:val="SourceCode"/>
        <w:rPr>
          <w:ins w:id="1443" w:author="sarah" w:date="2011-03-23T22:08:00Z"/>
        </w:rPr>
        <w:pPrChange w:id="1444" w:author="sarah" w:date="2011-03-23T23:26:00Z">
          <w:pPr/>
        </w:pPrChange>
      </w:pPr>
      <w:ins w:id="1445" w:author="sarah" w:date="2011-03-23T22:08:00Z">
        <w:r>
          <w:t xml:space="preserve">Parsing ERB file </w:t>
        </w:r>
      </w:ins>
      <w:ins w:id="1446" w:author="sarah" w:date="2011-03-23T22:14:00Z">
        <w:r w:rsidR="001D09CE">
          <w:t>../set_game/app</w:t>
        </w:r>
      </w:ins>
      <w:ins w:id="1447" w:author="sarah" w:date="2011-03-23T22:08:00Z">
        <w:r>
          <w:t>/views/game/_poll_for_updates.html.erb...</w:t>
        </w:r>
      </w:ins>
    </w:p>
    <w:p w:rsidR="00DA1860" w:rsidRDefault="00274149" w:rsidP="00DA1860">
      <w:pPr>
        <w:pStyle w:val="SourceCode"/>
        <w:rPr>
          <w:ins w:id="1448" w:author="sarah" w:date="2011-03-23T22:08:00Z"/>
        </w:rPr>
        <w:pPrChange w:id="1449" w:author="sarah" w:date="2011-03-23T23:26:00Z">
          <w:pPr/>
        </w:pPrChange>
      </w:pPr>
      <w:ins w:id="1450" w:author="sarah" w:date="2011-03-23T22:08:00Z">
        <w:r>
          <w:lastRenderedPageBreak/>
          <w:t>Component Interaction Model</w:t>
        </w:r>
      </w:ins>
    </w:p>
    <w:p w:rsidR="00DA1860" w:rsidRDefault="00274149" w:rsidP="00DA1860">
      <w:pPr>
        <w:pStyle w:val="SourceCode"/>
        <w:rPr>
          <w:ins w:id="1451" w:author="sarah" w:date="2011-03-23T22:08:00Z"/>
        </w:rPr>
        <w:pPrChange w:id="1452" w:author="sarah" w:date="2011-03-23T23:26:00Z">
          <w:pPr/>
        </w:pPrChange>
      </w:pPr>
      <w:ins w:id="1453" w:author="sarah" w:date="2011-03-23T22:08:00Z">
        <w:r>
          <w:t xml:space="preserve">        Start page: </w:t>
        </w:r>
      </w:ins>
      <w:ins w:id="1454" w:author="sarah" w:date="2011-03-23T22:14:00Z">
        <w:r w:rsidR="001D09CE">
          <w:t>../set_game/app</w:t>
        </w:r>
      </w:ins>
      <w:ins w:id="1455" w:author="sarah" w:date="2011-03-23T22:08:00Z">
        <w:r>
          <w:t>/views/game/_poll_for_updates.html.erb</w:t>
        </w:r>
      </w:ins>
    </w:p>
    <w:p w:rsidR="00DA1860" w:rsidRDefault="00274149" w:rsidP="00DA1860">
      <w:pPr>
        <w:pStyle w:val="SourceCode"/>
        <w:rPr>
          <w:ins w:id="1456" w:author="sarah" w:date="2011-03-23T22:08:00Z"/>
        </w:rPr>
        <w:pPrChange w:id="1457" w:author="sarah" w:date="2011-03-23T23:26:00Z">
          <w:pPr/>
        </w:pPrChange>
      </w:pPr>
      <w:ins w:id="1458" w:author="sarah" w:date="2011-03-23T22:08:00Z">
        <w:r>
          <w:t xml:space="preserve">        Start URL: http://cs499-game.3till7.net/game/_poll_for_updates</w:t>
        </w:r>
      </w:ins>
    </w:p>
    <w:p w:rsidR="00DA1860" w:rsidRDefault="00274149" w:rsidP="00DA1860">
      <w:pPr>
        <w:pStyle w:val="SourceCode"/>
        <w:rPr>
          <w:ins w:id="1459" w:author="sarah" w:date="2011-03-23T22:08:00Z"/>
        </w:rPr>
        <w:pPrChange w:id="1460" w:author="sarah" w:date="2011-03-23T23:26:00Z">
          <w:pPr/>
        </w:pPrChange>
      </w:pPr>
      <w:ins w:id="1461" w:author="sarah" w:date="2011-03-23T22:08:00Z">
        <w:r>
          <w:t xml:space="preserve">        Component expression: {p1}</w:t>
        </w:r>
      </w:ins>
    </w:p>
    <w:p w:rsidR="00DA1860" w:rsidRDefault="00274149" w:rsidP="00DA1860">
      <w:pPr>
        <w:pStyle w:val="SourceCode"/>
        <w:rPr>
          <w:ins w:id="1462" w:author="sarah" w:date="2011-03-23T22:08:00Z"/>
        </w:rPr>
        <w:pPrChange w:id="1463" w:author="sarah" w:date="2011-03-23T23:26:00Z">
          <w:pPr/>
        </w:pPrChange>
      </w:pPr>
      <w:ins w:id="1464" w:author="sarah" w:date="2011-03-23T22:08:00Z">
        <w:r>
          <w:t xml:space="preserve">        Transitions:</w:t>
        </w:r>
      </w:ins>
    </w:p>
    <w:p w:rsidR="00DA1860" w:rsidRDefault="00DA1860" w:rsidP="00DA1860">
      <w:pPr>
        <w:pStyle w:val="SourceCode"/>
        <w:rPr>
          <w:ins w:id="1465" w:author="sarah" w:date="2011-03-23T22:11:00Z"/>
        </w:rPr>
        <w:pPrChange w:id="1466" w:author="sarah" w:date="2011-03-23T23:26:00Z">
          <w:pPr/>
        </w:pPrChange>
      </w:pPr>
    </w:p>
    <w:p w:rsidR="00DA1860" w:rsidRDefault="00274149" w:rsidP="00DA1860">
      <w:pPr>
        <w:pStyle w:val="SourceCode"/>
        <w:rPr>
          <w:ins w:id="1467" w:author="sarah" w:date="2011-03-23T22:08:00Z"/>
        </w:rPr>
        <w:pPrChange w:id="1468" w:author="sarah" w:date="2011-03-23T23:26:00Z">
          <w:pPr/>
        </w:pPrChange>
      </w:pPr>
      <w:ins w:id="1469" w:author="sarah" w:date="2011-03-23T22:08:00Z">
        <w:r>
          <w:t xml:space="preserve">Parsing ERB file </w:t>
        </w:r>
      </w:ins>
      <w:ins w:id="1470" w:author="sarah" w:date="2011-03-23T22:14:00Z">
        <w:r w:rsidR="001D09CE">
          <w:t>../set_game/app</w:t>
        </w:r>
      </w:ins>
      <w:ins w:id="1471" w:author="sarah" w:date="2011-03-23T22:08:00Z">
        <w:r>
          <w:t>/views/game/_in_progress.html.erb...</w:t>
        </w:r>
      </w:ins>
    </w:p>
    <w:p w:rsidR="00DA1860" w:rsidRDefault="00274149" w:rsidP="00DA1860">
      <w:pPr>
        <w:pStyle w:val="SourceCode"/>
        <w:rPr>
          <w:ins w:id="1472" w:author="sarah" w:date="2011-03-23T22:08:00Z"/>
        </w:rPr>
        <w:pPrChange w:id="1473" w:author="sarah" w:date="2011-03-23T23:26:00Z">
          <w:pPr/>
        </w:pPrChange>
      </w:pPr>
      <w:ins w:id="1474" w:author="sarah" w:date="2011-03-23T22:08:00Z">
        <w:r>
          <w:t>Component Interaction Model</w:t>
        </w:r>
      </w:ins>
    </w:p>
    <w:p w:rsidR="00DA1860" w:rsidRDefault="00274149" w:rsidP="00DA1860">
      <w:pPr>
        <w:pStyle w:val="SourceCode"/>
        <w:rPr>
          <w:ins w:id="1475" w:author="sarah" w:date="2011-03-23T22:08:00Z"/>
        </w:rPr>
        <w:pPrChange w:id="1476" w:author="sarah" w:date="2011-03-23T23:26:00Z">
          <w:pPr/>
        </w:pPrChange>
      </w:pPr>
      <w:ins w:id="1477" w:author="sarah" w:date="2011-03-23T22:08:00Z">
        <w:r>
          <w:t xml:space="preserve">        Start page: </w:t>
        </w:r>
      </w:ins>
      <w:ins w:id="1478" w:author="sarah" w:date="2011-03-23T22:14:00Z">
        <w:r w:rsidR="001D09CE">
          <w:t>../set_game/app</w:t>
        </w:r>
      </w:ins>
      <w:ins w:id="1479" w:author="sarah" w:date="2011-03-23T22:08:00Z">
        <w:r>
          <w:t>/views/game/_in_progress.html.erb</w:t>
        </w:r>
      </w:ins>
    </w:p>
    <w:p w:rsidR="00DA1860" w:rsidRDefault="00274149" w:rsidP="00DA1860">
      <w:pPr>
        <w:pStyle w:val="SourceCode"/>
        <w:rPr>
          <w:ins w:id="1480" w:author="sarah" w:date="2011-03-23T22:08:00Z"/>
        </w:rPr>
        <w:pPrChange w:id="1481" w:author="sarah" w:date="2011-03-23T23:26:00Z">
          <w:pPr/>
        </w:pPrChange>
      </w:pPr>
      <w:ins w:id="1482" w:author="sarah" w:date="2011-03-23T22:08:00Z">
        <w:r>
          <w:t xml:space="preserve">        Start URL: http://cs499-game.3till7.net/game/_in_progress</w:t>
        </w:r>
      </w:ins>
    </w:p>
    <w:p w:rsidR="00DA1860" w:rsidRDefault="00274149" w:rsidP="00DA1860">
      <w:pPr>
        <w:pStyle w:val="SourceCode"/>
        <w:rPr>
          <w:ins w:id="1483" w:author="sarah" w:date="2011-03-23T22:08:00Z"/>
        </w:rPr>
        <w:pPrChange w:id="1484" w:author="sarah" w:date="2011-03-23T23:26:00Z">
          <w:pPr/>
        </w:pPrChange>
      </w:pPr>
      <w:ins w:id="1485" w:author="sarah" w:date="2011-03-23T22:08:00Z">
        <w:r>
          <w:t xml:space="preserve">        Component expression: ((((p1|NULL).p2)|p3)|NULL).p4.p5.p6*.p7.p8*.p9.p10.p11.p12.(p13|p14)</w:t>
        </w:r>
      </w:ins>
    </w:p>
    <w:p w:rsidR="00DA1860" w:rsidRDefault="00274149" w:rsidP="00DA1860">
      <w:pPr>
        <w:pStyle w:val="SourceCode"/>
        <w:rPr>
          <w:ins w:id="1486" w:author="sarah" w:date="2011-03-23T22:08:00Z"/>
        </w:rPr>
        <w:pPrChange w:id="1487" w:author="sarah" w:date="2011-03-23T23:26:00Z">
          <w:pPr/>
        </w:pPrChange>
      </w:pPr>
      <w:ins w:id="1488" w:author="sarah" w:date="2011-03-23T22:08:00Z">
        <w:r>
          <w:t xml:space="preserve">        Transitions:</w:t>
        </w:r>
      </w:ins>
    </w:p>
    <w:p w:rsidR="00DA1860" w:rsidRDefault="00274149" w:rsidP="00DA1860">
      <w:pPr>
        <w:pStyle w:val="SourceCode"/>
        <w:rPr>
          <w:ins w:id="1489" w:author="sarah" w:date="2011-03-23T22:08:00Z"/>
        </w:rPr>
        <w:pPrChange w:id="1490" w:author="sarah" w:date="2011-03-23T23:26:00Z">
          <w:pPr/>
        </w:pPrChange>
      </w:pPr>
      <w:ins w:id="1491" w:author="sarah" w:date="2011-03-23T22:08:00Z">
        <w:r>
          <w:t xml:space="preserve">    Form Transition</w:t>
        </w:r>
      </w:ins>
    </w:p>
    <w:p w:rsidR="00DA1860" w:rsidRDefault="00274149" w:rsidP="00DA1860">
      <w:pPr>
        <w:pStyle w:val="SourceCode"/>
        <w:rPr>
          <w:ins w:id="1492" w:author="sarah" w:date="2011-03-23T22:08:00Z"/>
        </w:rPr>
        <w:pPrChange w:id="1493" w:author="sarah" w:date="2011-03-23T23:26:00Z">
          <w:pPr/>
        </w:pPrChange>
      </w:pPr>
      <w:ins w:id="1494" w:author="sarah" w:date="2011-03-23T22:08:00Z">
        <w:r>
          <w:t xml:space="preserve">      &lt;http://cs499-game.3till7.net/game/_in_progress&gt; --&gt; &lt;/game/handle_card_submit&gt;</w:t>
        </w:r>
      </w:ins>
    </w:p>
    <w:p w:rsidR="00DA1860" w:rsidRDefault="00274149" w:rsidP="00DA1860">
      <w:pPr>
        <w:pStyle w:val="SourceCode"/>
        <w:rPr>
          <w:ins w:id="1495" w:author="sarah" w:date="2011-03-23T22:08:00Z"/>
        </w:rPr>
        <w:pPrChange w:id="1496" w:author="sarah" w:date="2011-03-23T23:26:00Z">
          <w:pPr/>
        </w:pPrChange>
      </w:pPr>
      <w:ins w:id="1497" w:author="sarah" w:date="2011-03-23T22:08:00Z">
        <w:r>
          <w:t xml:space="preserve">      Underlying code:</w:t>
        </w:r>
      </w:ins>
    </w:p>
    <w:p w:rsidR="00DA1860" w:rsidRDefault="00274149" w:rsidP="00DA1860">
      <w:pPr>
        <w:pStyle w:val="SourceCode"/>
        <w:rPr>
          <w:ins w:id="1498" w:author="sarah" w:date="2011-03-23T22:08:00Z"/>
        </w:rPr>
        <w:pPrChange w:id="1499" w:author="sarah" w:date="2011-03-23T23:26:00Z">
          <w:pPr/>
        </w:pPrChange>
      </w:pPr>
      <w:ins w:id="1500" w:author="sarah" w:date="2011-03-23T22:08:00Z">
        <w:r>
          <w:t xml:space="preserve">        form_remote_tag(:url =&gt; url_for(:action =&gt; "handle_card_submit"),</w:t>
        </w:r>
      </w:ins>
    </w:p>
    <w:p w:rsidR="00DA1860" w:rsidRDefault="00274149" w:rsidP="00DA1860">
      <w:pPr>
        <w:pStyle w:val="SourceCode"/>
        <w:rPr>
          <w:ins w:id="1501" w:author="sarah" w:date="2011-03-23T22:08:00Z"/>
        </w:rPr>
        <w:pPrChange w:id="1502" w:author="sarah" w:date="2011-03-23T23:26:00Z">
          <w:pPr/>
        </w:pPrChange>
      </w:pPr>
      <w:ins w:id="1503" w:author="sarah" w:date="2011-03-23T22:08:00Z">
        <w:r>
          <w:t xml:space="preserve">                           :html =&gt; {:id =&gt; 'cardform'}) do</w:t>
        </w:r>
      </w:ins>
    </w:p>
    <w:p w:rsidR="00DA1860" w:rsidRDefault="00274149" w:rsidP="00DA1860">
      <w:pPr>
        <w:pStyle w:val="SourceCode"/>
        <w:rPr>
          <w:ins w:id="1504" w:author="sarah" w:date="2011-03-23T22:08:00Z"/>
        </w:rPr>
        <w:pPrChange w:id="1505" w:author="sarah" w:date="2011-03-23T23:26:00Z">
          <w:pPr/>
        </w:pPrChange>
      </w:pPr>
      <w:ins w:id="1506" w:author="sarah" w:date="2011-03-23T22:08:00Z">
        <w:r>
          <w:t xml:space="preserve">    Form Transition</w:t>
        </w:r>
      </w:ins>
    </w:p>
    <w:p w:rsidR="00DA1860" w:rsidRDefault="00274149" w:rsidP="00DA1860">
      <w:pPr>
        <w:pStyle w:val="SourceCode"/>
        <w:rPr>
          <w:ins w:id="1507" w:author="sarah" w:date="2011-03-23T22:08:00Z"/>
        </w:rPr>
        <w:pPrChange w:id="1508" w:author="sarah" w:date="2011-03-23T23:26:00Z">
          <w:pPr/>
        </w:pPrChange>
      </w:pPr>
      <w:ins w:id="1509" w:author="sarah" w:date="2011-03-23T22:08:00Z">
        <w:r>
          <w:t xml:space="preserve">      &lt;http://cs499-game.3till7.net/game/_in_progress&gt; --&gt; &lt;/game/handle_call_set&gt;</w:t>
        </w:r>
      </w:ins>
    </w:p>
    <w:p w:rsidR="00DA1860" w:rsidRDefault="00274149" w:rsidP="00DA1860">
      <w:pPr>
        <w:pStyle w:val="SourceCode"/>
        <w:rPr>
          <w:ins w:id="1510" w:author="sarah" w:date="2011-03-23T22:08:00Z"/>
        </w:rPr>
        <w:pPrChange w:id="1511" w:author="sarah" w:date="2011-03-23T23:26:00Z">
          <w:pPr/>
        </w:pPrChange>
      </w:pPr>
      <w:ins w:id="1512" w:author="sarah" w:date="2011-03-23T22:08:00Z">
        <w:r>
          <w:t xml:space="preserve">      Underlying code:</w:t>
        </w:r>
      </w:ins>
    </w:p>
    <w:p w:rsidR="00DA1860" w:rsidRDefault="00274149" w:rsidP="00DA1860">
      <w:pPr>
        <w:pStyle w:val="SourceCode"/>
        <w:rPr>
          <w:ins w:id="1513" w:author="sarah" w:date="2011-03-23T22:08:00Z"/>
        </w:rPr>
        <w:pPrChange w:id="1514" w:author="sarah" w:date="2011-03-23T23:26:00Z">
          <w:pPr/>
        </w:pPrChange>
      </w:pPr>
      <w:ins w:id="1515" w:author="sarah" w:date="2011-03-23T22:08:00Z">
        <w:r>
          <w:t xml:space="preserve">        form_remote_tag(:url =&gt; url_for(:action =&gt; "handle_call_set"),</w:t>
        </w:r>
      </w:ins>
    </w:p>
    <w:p w:rsidR="00DA1860" w:rsidRDefault="00274149" w:rsidP="00DA1860">
      <w:pPr>
        <w:pStyle w:val="SourceCode"/>
        <w:rPr>
          <w:ins w:id="1516" w:author="sarah" w:date="2011-03-23T22:08:00Z"/>
        </w:rPr>
        <w:pPrChange w:id="1517" w:author="sarah" w:date="2011-03-23T23:26:00Z">
          <w:pPr/>
        </w:pPrChange>
      </w:pPr>
      <w:ins w:id="1518" w:author="sarah" w:date="2011-03-23T22:08:00Z">
        <w:r>
          <w:t xml:space="preserve">                      :loading =&gt; "$('systemWorking').show();") do</w:t>
        </w:r>
      </w:ins>
    </w:p>
    <w:p w:rsidR="00DA1860" w:rsidRDefault="00274149" w:rsidP="00DA1860">
      <w:pPr>
        <w:pStyle w:val="SourceCode"/>
        <w:rPr>
          <w:ins w:id="1519" w:author="sarah" w:date="2011-03-23T22:08:00Z"/>
        </w:rPr>
        <w:pPrChange w:id="1520" w:author="sarah" w:date="2011-03-23T23:26:00Z">
          <w:pPr/>
        </w:pPrChange>
      </w:pPr>
      <w:ins w:id="1521" w:author="sarah" w:date="2011-03-23T22:08:00Z">
        <w:r>
          <w:t xml:space="preserve">    Form Transition</w:t>
        </w:r>
      </w:ins>
    </w:p>
    <w:p w:rsidR="00DA1860" w:rsidRDefault="00274149" w:rsidP="00DA1860">
      <w:pPr>
        <w:pStyle w:val="SourceCode"/>
        <w:rPr>
          <w:ins w:id="1522" w:author="sarah" w:date="2011-03-23T22:08:00Z"/>
        </w:rPr>
        <w:pPrChange w:id="1523" w:author="sarah" w:date="2011-03-23T23:26:00Z">
          <w:pPr/>
        </w:pPrChange>
      </w:pPr>
      <w:ins w:id="1524" w:author="sarah" w:date="2011-03-23T22:08:00Z">
        <w:r>
          <w:t xml:space="preserve">      &lt;http://cs499-game.3till7.net/game/_in_progress&gt; --&gt; &lt;/game/handle_no_sets</w:t>
        </w:r>
      </w:ins>
    </w:p>
    <w:p w:rsidR="00DA1860" w:rsidRDefault="00274149" w:rsidP="00DA1860">
      <w:pPr>
        <w:pStyle w:val="SourceCode"/>
        <w:rPr>
          <w:ins w:id="1525" w:author="sarah" w:date="2011-03-23T22:08:00Z"/>
        </w:rPr>
        <w:pPrChange w:id="1526" w:author="sarah" w:date="2011-03-23T23:26:00Z">
          <w:pPr/>
        </w:pPrChange>
      </w:pPr>
      <w:ins w:id="1527" w:author="sarah" w:date="2011-03-23T22:08:00Z">
        <w:r>
          <w:t>&gt;</w:t>
        </w:r>
      </w:ins>
    </w:p>
    <w:p w:rsidR="00DA1860" w:rsidRDefault="00274149" w:rsidP="00DA1860">
      <w:pPr>
        <w:pStyle w:val="SourceCode"/>
        <w:rPr>
          <w:ins w:id="1528" w:author="sarah" w:date="2011-03-23T22:08:00Z"/>
        </w:rPr>
        <w:pPrChange w:id="1529" w:author="sarah" w:date="2011-03-23T23:26:00Z">
          <w:pPr/>
        </w:pPrChange>
      </w:pPr>
      <w:ins w:id="1530" w:author="sarah" w:date="2011-03-23T22:08:00Z">
        <w:r>
          <w:t xml:space="preserve">      Underlying code:</w:t>
        </w:r>
      </w:ins>
    </w:p>
    <w:p w:rsidR="00DA1860" w:rsidRDefault="00274149" w:rsidP="00DA1860">
      <w:pPr>
        <w:pStyle w:val="SourceCode"/>
        <w:rPr>
          <w:ins w:id="1531" w:author="sarah" w:date="2011-03-23T22:08:00Z"/>
        </w:rPr>
        <w:pPrChange w:id="1532" w:author="sarah" w:date="2011-03-23T23:26:00Z">
          <w:pPr/>
        </w:pPrChange>
      </w:pPr>
      <w:ins w:id="1533" w:author="sarah" w:date="2011-03-23T22:08:00Z">
        <w:r>
          <w:t xml:space="preserve">        form_remote_tag(:url =&gt; url_for(:action =&gt; "handle_no_sets"),</w:t>
        </w:r>
      </w:ins>
    </w:p>
    <w:p w:rsidR="00DA1860" w:rsidRDefault="00274149" w:rsidP="00DA1860">
      <w:pPr>
        <w:pStyle w:val="SourceCode"/>
        <w:rPr>
          <w:ins w:id="1534" w:author="sarah" w:date="2011-03-23T22:08:00Z"/>
        </w:rPr>
        <w:pPrChange w:id="1535" w:author="sarah" w:date="2011-03-23T23:26:00Z">
          <w:pPr/>
        </w:pPrChange>
      </w:pPr>
      <w:ins w:id="1536" w:author="sarah" w:date="2011-03-23T22:08:00Z">
        <w:r>
          <w:t xml:space="preserve">                    :loading =&gt; "$('systemWorking').show();") do</w:t>
        </w:r>
      </w:ins>
    </w:p>
    <w:p w:rsidR="00DA1860" w:rsidRDefault="00DA1860" w:rsidP="00DA1860">
      <w:pPr>
        <w:pStyle w:val="SourceCode"/>
        <w:rPr>
          <w:ins w:id="1537" w:author="sarah" w:date="2011-03-23T22:11:00Z"/>
        </w:rPr>
        <w:pPrChange w:id="1538" w:author="sarah" w:date="2011-03-23T23:26:00Z">
          <w:pPr/>
        </w:pPrChange>
      </w:pPr>
    </w:p>
    <w:p w:rsidR="00DA1860" w:rsidRDefault="00274149" w:rsidP="00DA1860">
      <w:pPr>
        <w:pStyle w:val="SourceCode"/>
        <w:rPr>
          <w:ins w:id="1539" w:author="sarah" w:date="2011-03-23T22:08:00Z"/>
        </w:rPr>
        <w:pPrChange w:id="1540" w:author="sarah" w:date="2011-03-23T23:26:00Z">
          <w:pPr/>
        </w:pPrChange>
      </w:pPr>
      <w:ins w:id="1541" w:author="sarah" w:date="2011-03-23T22:08:00Z">
        <w:r>
          <w:t xml:space="preserve">Parsing ERB file </w:t>
        </w:r>
      </w:ins>
      <w:ins w:id="1542" w:author="sarah" w:date="2011-03-23T22:14:00Z">
        <w:r w:rsidR="001D09CE">
          <w:t>../set_game/app</w:t>
        </w:r>
      </w:ins>
      <w:ins w:id="1543" w:author="sarah" w:date="2011-03-23T22:08:00Z">
        <w:r>
          <w:t>/views/game/_finished.html.erb...</w:t>
        </w:r>
      </w:ins>
    </w:p>
    <w:p w:rsidR="00DA1860" w:rsidRDefault="00274149" w:rsidP="00DA1860">
      <w:pPr>
        <w:pStyle w:val="SourceCode"/>
        <w:rPr>
          <w:ins w:id="1544" w:author="sarah" w:date="2011-03-23T22:08:00Z"/>
        </w:rPr>
        <w:pPrChange w:id="1545" w:author="sarah" w:date="2011-03-23T23:26:00Z">
          <w:pPr/>
        </w:pPrChange>
      </w:pPr>
      <w:ins w:id="1546" w:author="sarah" w:date="2011-03-23T22:08:00Z">
        <w:r>
          <w:t>Component Interaction Model</w:t>
        </w:r>
      </w:ins>
    </w:p>
    <w:p w:rsidR="00DA1860" w:rsidRDefault="00274149" w:rsidP="00DA1860">
      <w:pPr>
        <w:pStyle w:val="SourceCode"/>
        <w:rPr>
          <w:ins w:id="1547" w:author="sarah" w:date="2011-03-23T22:08:00Z"/>
        </w:rPr>
        <w:pPrChange w:id="1548" w:author="sarah" w:date="2011-03-23T23:26:00Z">
          <w:pPr/>
        </w:pPrChange>
      </w:pPr>
      <w:ins w:id="1549" w:author="sarah" w:date="2011-03-23T22:08:00Z">
        <w:r>
          <w:t xml:space="preserve">        Start page: </w:t>
        </w:r>
      </w:ins>
      <w:ins w:id="1550" w:author="sarah" w:date="2011-03-23T22:14:00Z">
        <w:r w:rsidR="001D09CE">
          <w:t>../set_game/app</w:t>
        </w:r>
      </w:ins>
      <w:ins w:id="1551" w:author="sarah" w:date="2011-03-23T22:08:00Z">
        <w:r>
          <w:t>/views/game/_finished.html.erb</w:t>
        </w:r>
      </w:ins>
    </w:p>
    <w:p w:rsidR="00DA1860" w:rsidRDefault="00274149" w:rsidP="00DA1860">
      <w:pPr>
        <w:pStyle w:val="SourceCode"/>
        <w:rPr>
          <w:ins w:id="1552" w:author="sarah" w:date="2011-03-23T22:08:00Z"/>
        </w:rPr>
        <w:pPrChange w:id="1553" w:author="sarah" w:date="2011-03-23T23:26:00Z">
          <w:pPr/>
        </w:pPrChange>
      </w:pPr>
      <w:ins w:id="1554" w:author="sarah" w:date="2011-03-23T22:08:00Z">
        <w:r>
          <w:t xml:space="preserve">        Start URL: http://cs499-game.3till7.net/game/_finished</w:t>
        </w:r>
      </w:ins>
    </w:p>
    <w:p w:rsidR="00DA1860" w:rsidRDefault="00274149" w:rsidP="00DA1860">
      <w:pPr>
        <w:pStyle w:val="SourceCode"/>
        <w:rPr>
          <w:ins w:id="1555" w:author="sarah" w:date="2011-03-23T22:08:00Z"/>
        </w:rPr>
        <w:pPrChange w:id="1556" w:author="sarah" w:date="2011-03-23T23:26:00Z">
          <w:pPr/>
        </w:pPrChange>
      </w:pPr>
      <w:ins w:id="1557" w:author="sarah" w:date="2011-03-23T22:08:00Z">
        <w:r>
          <w:t xml:space="preserve">        Component expression: ((p1|p2)|NULL).(p3|NULL).(p4|NULL).p5.p6*.p7</w:t>
        </w:r>
      </w:ins>
    </w:p>
    <w:p w:rsidR="00DA1860" w:rsidRDefault="00274149" w:rsidP="00DA1860">
      <w:pPr>
        <w:pStyle w:val="SourceCode"/>
        <w:rPr>
          <w:ins w:id="1558" w:author="sarah" w:date="2011-03-23T22:08:00Z"/>
        </w:rPr>
        <w:pPrChange w:id="1559" w:author="sarah" w:date="2011-03-23T23:26:00Z">
          <w:pPr/>
        </w:pPrChange>
      </w:pPr>
      <w:ins w:id="1560" w:author="sarah" w:date="2011-03-23T22:08:00Z">
        <w:r>
          <w:t xml:space="preserve">        Transitions:</w:t>
        </w:r>
      </w:ins>
    </w:p>
    <w:p w:rsidR="00DA1860" w:rsidRDefault="00DA1860" w:rsidP="00DA1860">
      <w:pPr>
        <w:pStyle w:val="SourceCode"/>
        <w:rPr>
          <w:ins w:id="1561" w:author="sarah" w:date="2011-03-23T22:08:00Z"/>
        </w:rPr>
        <w:pPrChange w:id="1562" w:author="sarah" w:date="2011-03-23T23:26:00Z">
          <w:pPr/>
        </w:pPrChange>
      </w:pPr>
    </w:p>
    <w:p w:rsidR="00DA1860" w:rsidRDefault="00274149" w:rsidP="00DA1860">
      <w:pPr>
        <w:pStyle w:val="SourceCode"/>
        <w:rPr>
          <w:ins w:id="1563" w:author="sarah" w:date="2011-03-23T22:08:00Z"/>
        </w:rPr>
        <w:pPrChange w:id="1564" w:author="sarah" w:date="2011-03-23T23:26:00Z">
          <w:pPr/>
        </w:pPrChange>
      </w:pPr>
      <w:ins w:id="1565" w:author="sarah" w:date="2011-03-23T22:08:00Z">
        <w:r>
          <w:t xml:space="preserve">Parsing ERB file </w:t>
        </w:r>
      </w:ins>
      <w:ins w:id="1566" w:author="sarah" w:date="2011-03-23T22:14:00Z">
        <w:r w:rsidR="001D09CE">
          <w:t>../set_game/app</w:t>
        </w:r>
      </w:ins>
      <w:ins w:id="1567" w:author="sarah" w:date="2011-03-23T22:08:00Z">
        <w:r>
          <w:t>/views/game/top_records.html.erb...</w:t>
        </w:r>
      </w:ins>
    </w:p>
    <w:p w:rsidR="00DA1860" w:rsidRDefault="00274149" w:rsidP="00DA1860">
      <w:pPr>
        <w:pStyle w:val="SourceCode"/>
        <w:rPr>
          <w:ins w:id="1568" w:author="sarah" w:date="2011-03-23T22:08:00Z"/>
        </w:rPr>
        <w:pPrChange w:id="1569" w:author="sarah" w:date="2011-03-23T23:26:00Z">
          <w:pPr/>
        </w:pPrChange>
      </w:pPr>
      <w:ins w:id="1570" w:author="sarah" w:date="2011-03-23T22:08:00Z">
        <w:r>
          <w:lastRenderedPageBreak/>
          <w:t>Component Interaction Model</w:t>
        </w:r>
      </w:ins>
    </w:p>
    <w:p w:rsidR="00DA1860" w:rsidRDefault="00274149" w:rsidP="00DA1860">
      <w:pPr>
        <w:pStyle w:val="SourceCode"/>
        <w:rPr>
          <w:ins w:id="1571" w:author="sarah" w:date="2011-03-23T22:08:00Z"/>
        </w:rPr>
        <w:pPrChange w:id="1572" w:author="sarah" w:date="2011-03-23T23:26:00Z">
          <w:pPr/>
        </w:pPrChange>
      </w:pPr>
      <w:ins w:id="1573" w:author="sarah" w:date="2011-03-23T22:08:00Z">
        <w:r>
          <w:t xml:space="preserve">        Start page: </w:t>
        </w:r>
      </w:ins>
      <w:ins w:id="1574" w:author="sarah" w:date="2011-03-23T22:14:00Z">
        <w:r w:rsidR="001D09CE">
          <w:t>../set_game/app</w:t>
        </w:r>
      </w:ins>
      <w:ins w:id="1575" w:author="sarah" w:date="2011-03-23T22:08:00Z">
        <w:r>
          <w:t>/views/game/top_records.html.erb</w:t>
        </w:r>
      </w:ins>
    </w:p>
    <w:p w:rsidR="00DA1860" w:rsidRDefault="00274149" w:rsidP="00DA1860">
      <w:pPr>
        <w:pStyle w:val="SourceCode"/>
        <w:rPr>
          <w:ins w:id="1576" w:author="sarah" w:date="2011-03-23T22:08:00Z"/>
        </w:rPr>
        <w:pPrChange w:id="1577" w:author="sarah" w:date="2011-03-23T23:26:00Z">
          <w:pPr/>
        </w:pPrChange>
      </w:pPr>
      <w:ins w:id="1578" w:author="sarah" w:date="2011-03-23T22:08:00Z">
        <w:r>
          <w:t xml:space="preserve">        Start URL: http://cs499-game.3till7.net/game/top_records</w:t>
        </w:r>
      </w:ins>
    </w:p>
    <w:p w:rsidR="00DA1860" w:rsidRDefault="00274149" w:rsidP="00DA1860">
      <w:pPr>
        <w:pStyle w:val="SourceCode"/>
        <w:rPr>
          <w:ins w:id="1579" w:author="sarah" w:date="2011-03-23T22:08:00Z"/>
        </w:rPr>
        <w:pPrChange w:id="1580" w:author="sarah" w:date="2011-03-23T23:26:00Z">
          <w:pPr/>
        </w:pPrChange>
      </w:pPr>
      <w:ins w:id="1581" w:author="sarah" w:date="2011-03-23T22:08:00Z">
        <w:r>
          <w:t xml:space="preserve">        Component expression: p1.(p2|(p3.{p4}.p5)).p6.(p7|(p8.{p9}.p10)).p11</w:t>
        </w:r>
      </w:ins>
    </w:p>
    <w:p w:rsidR="00DA1860" w:rsidRDefault="00274149" w:rsidP="00DA1860">
      <w:pPr>
        <w:pStyle w:val="SourceCode"/>
        <w:rPr>
          <w:ins w:id="1582" w:author="sarah" w:date="2011-03-23T22:08:00Z"/>
        </w:rPr>
        <w:pPrChange w:id="1583" w:author="sarah" w:date="2011-03-23T23:26:00Z">
          <w:pPr/>
        </w:pPrChange>
      </w:pPr>
      <w:ins w:id="1584" w:author="sarah" w:date="2011-03-23T22:08:00Z">
        <w:r>
          <w:t xml:space="preserve">        Transitions:</w:t>
        </w:r>
      </w:ins>
    </w:p>
    <w:p w:rsidR="00DA1860" w:rsidRDefault="00DA1860" w:rsidP="00DA1860">
      <w:pPr>
        <w:pStyle w:val="SourceCode"/>
        <w:rPr>
          <w:ins w:id="1585" w:author="sarah" w:date="2011-03-23T22:08:00Z"/>
        </w:rPr>
        <w:pPrChange w:id="1586" w:author="sarah" w:date="2011-03-23T23:26:00Z">
          <w:pPr/>
        </w:pPrChange>
      </w:pPr>
    </w:p>
    <w:p w:rsidR="00DA1860" w:rsidRDefault="00274149" w:rsidP="00DA1860">
      <w:pPr>
        <w:pStyle w:val="SourceCode"/>
        <w:rPr>
          <w:ins w:id="1587" w:author="sarah" w:date="2011-03-23T22:08:00Z"/>
        </w:rPr>
        <w:pPrChange w:id="1588" w:author="sarah" w:date="2011-03-23T23:26:00Z">
          <w:pPr/>
        </w:pPrChange>
      </w:pPr>
      <w:ins w:id="1589" w:author="sarah" w:date="2011-03-23T22:08:00Z">
        <w:r>
          <w:t xml:space="preserve">Parsing ERB file </w:t>
        </w:r>
      </w:ins>
      <w:ins w:id="1590" w:author="sarah" w:date="2011-03-23T22:14:00Z">
        <w:r w:rsidR="001D09CE">
          <w:t>../set_game/app</w:t>
        </w:r>
      </w:ins>
      <w:ins w:id="1591" w:author="sarah" w:date="2011-03-23T22:08:00Z">
        <w:r>
          <w:t>/views/game/rules.html.erb...</w:t>
        </w:r>
      </w:ins>
    </w:p>
    <w:p w:rsidR="00DA1860" w:rsidRDefault="00274149" w:rsidP="00DA1860">
      <w:pPr>
        <w:pStyle w:val="SourceCode"/>
        <w:rPr>
          <w:ins w:id="1592" w:author="sarah" w:date="2011-03-23T22:08:00Z"/>
        </w:rPr>
        <w:pPrChange w:id="1593" w:author="sarah" w:date="2011-03-23T23:26:00Z">
          <w:pPr/>
        </w:pPrChange>
      </w:pPr>
      <w:ins w:id="1594" w:author="sarah" w:date="2011-03-23T22:08:00Z">
        <w:r>
          <w:t>Component Interaction Model</w:t>
        </w:r>
      </w:ins>
    </w:p>
    <w:p w:rsidR="00DA1860" w:rsidRDefault="00274149" w:rsidP="00DA1860">
      <w:pPr>
        <w:pStyle w:val="SourceCode"/>
        <w:rPr>
          <w:ins w:id="1595" w:author="sarah" w:date="2011-03-23T22:08:00Z"/>
        </w:rPr>
        <w:pPrChange w:id="1596" w:author="sarah" w:date="2011-03-23T23:26:00Z">
          <w:pPr/>
        </w:pPrChange>
      </w:pPr>
      <w:ins w:id="1597" w:author="sarah" w:date="2011-03-23T22:08:00Z">
        <w:r>
          <w:t xml:space="preserve">        Start page: </w:t>
        </w:r>
      </w:ins>
      <w:ins w:id="1598" w:author="sarah" w:date="2011-03-23T22:14:00Z">
        <w:r w:rsidR="001D09CE">
          <w:t>../set_game/app</w:t>
        </w:r>
      </w:ins>
      <w:ins w:id="1599" w:author="sarah" w:date="2011-03-23T22:08:00Z">
        <w:r>
          <w:t>/views/game/rules.html.erb</w:t>
        </w:r>
      </w:ins>
    </w:p>
    <w:p w:rsidR="00DA1860" w:rsidRDefault="00274149" w:rsidP="00DA1860">
      <w:pPr>
        <w:pStyle w:val="SourceCode"/>
        <w:rPr>
          <w:ins w:id="1600" w:author="sarah" w:date="2011-03-23T22:08:00Z"/>
        </w:rPr>
        <w:pPrChange w:id="1601" w:author="sarah" w:date="2011-03-23T23:26:00Z">
          <w:pPr/>
        </w:pPrChange>
      </w:pPr>
      <w:ins w:id="1602" w:author="sarah" w:date="2011-03-23T22:08:00Z">
        <w:r>
          <w:t xml:space="preserve">        Start URL: http://cs499-game.3till7.net/game/rules</w:t>
        </w:r>
      </w:ins>
    </w:p>
    <w:p w:rsidR="00DA1860" w:rsidRDefault="00274149" w:rsidP="00DA1860">
      <w:pPr>
        <w:pStyle w:val="SourceCode"/>
        <w:rPr>
          <w:ins w:id="1603" w:author="sarah" w:date="2011-03-23T22:08:00Z"/>
        </w:rPr>
        <w:pPrChange w:id="1604" w:author="sarah" w:date="2011-03-23T23:26:00Z">
          <w:pPr/>
        </w:pPrChange>
      </w:pPr>
      <w:ins w:id="1605" w:author="sarah" w:date="2011-03-23T22:08:00Z">
        <w:r>
          <w:t xml:space="preserve">        Component expression: p1</w:t>
        </w:r>
      </w:ins>
    </w:p>
    <w:p w:rsidR="00DA1860" w:rsidRDefault="00274149" w:rsidP="00DA1860">
      <w:pPr>
        <w:pStyle w:val="SourceCode"/>
        <w:rPr>
          <w:ins w:id="1606" w:author="sarah" w:date="2011-03-23T22:08:00Z"/>
        </w:rPr>
        <w:pPrChange w:id="1607" w:author="sarah" w:date="2011-03-23T23:26:00Z">
          <w:pPr/>
        </w:pPrChange>
      </w:pPr>
      <w:ins w:id="1608" w:author="sarah" w:date="2011-03-23T22:08:00Z">
        <w:r>
          <w:t xml:space="preserve">        Transitions:</w:t>
        </w:r>
      </w:ins>
    </w:p>
    <w:p w:rsidR="00DA1860" w:rsidRDefault="00DA1860" w:rsidP="00DA1860">
      <w:pPr>
        <w:pStyle w:val="SourceCode"/>
        <w:rPr>
          <w:ins w:id="1609" w:author="sarah" w:date="2011-03-23T22:08:00Z"/>
        </w:rPr>
        <w:pPrChange w:id="1610" w:author="sarah" w:date="2011-03-23T23:26:00Z">
          <w:pPr/>
        </w:pPrChange>
      </w:pPr>
    </w:p>
    <w:p w:rsidR="00DA1860" w:rsidRDefault="00274149" w:rsidP="00DA1860">
      <w:pPr>
        <w:pStyle w:val="SourceCode"/>
        <w:rPr>
          <w:ins w:id="1611" w:author="sarah" w:date="2011-03-23T22:08:00Z"/>
        </w:rPr>
        <w:pPrChange w:id="1612" w:author="sarah" w:date="2011-03-23T23:26:00Z">
          <w:pPr/>
        </w:pPrChange>
      </w:pPr>
      <w:ins w:id="1613" w:author="sarah" w:date="2011-03-23T22:08:00Z">
        <w:r>
          <w:t xml:space="preserve">Parsing ERB file </w:t>
        </w:r>
      </w:ins>
      <w:ins w:id="1614" w:author="sarah" w:date="2011-03-23T22:14:00Z">
        <w:r w:rsidR="001D09CE">
          <w:t>../set_game/app</w:t>
        </w:r>
      </w:ins>
      <w:ins w:id="1615" w:author="sarah" w:date="2011-03-23T22:08:00Z">
        <w:r>
          <w:t>/views/game/join.html.erb...</w:t>
        </w:r>
      </w:ins>
    </w:p>
    <w:p w:rsidR="00DA1860" w:rsidRDefault="00274149" w:rsidP="00DA1860">
      <w:pPr>
        <w:pStyle w:val="SourceCode"/>
        <w:rPr>
          <w:ins w:id="1616" w:author="sarah" w:date="2011-03-23T22:08:00Z"/>
        </w:rPr>
        <w:pPrChange w:id="1617" w:author="sarah" w:date="2011-03-23T23:26:00Z">
          <w:pPr/>
        </w:pPrChange>
      </w:pPr>
      <w:ins w:id="1618" w:author="sarah" w:date="2011-03-23T22:08:00Z">
        <w:r>
          <w:t>Component Interaction Model</w:t>
        </w:r>
      </w:ins>
    </w:p>
    <w:p w:rsidR="00DA1860" w:rsidRDefault="00274149" w:rsidP="00DA1860">
      <w:pPr>
        <w:pStyle w:val="SourceCode"/>
        <w:rPr>
          <w:ins w:id="1619" w:author="sarah" w:date="2011-03-23T22:08:00Z"/>
        </w:rPr>
        <w:pPrChange w:id="1620" w:author="sarah" w:date="2011-03-23T23:26:00Z">
          <w:pPr/>
        </w:pPrChange>
      </w:pPr>
      <w:ins w:id="1621" w:author="sarah" w:date="2011-03-23T22:08:00Z">
        <w:r>
          <w:t xml:space="preserve">        Start page: ..\set_game/app/views/game/join.html.erb</w:t>
        </w:r>
      </w:ins>
    </w:p>
    <w:p w:rsidR="00DA1860" w:rsidRDefault="00274149" w:rsidP="00DA1860">
      <w:pPr>
        <w:pStyle w:val="SourceCode"/>
        <w:rPr>
          <w:ins w:id="1622" w:author="sarah" w:date="2011-03-23T22:08:00Z"/>
        </w:rPr>
        <w:pPrChange w:id="1623" w:author="sarah" w:date="2011-03-23T23:26:00Z">
          <w:pPr/>
        </w:pPrChange>
      </w:pPr>
      <w:ins w:id="1624" w:author="sarah" w:date="2011-03-23T22:08:00Z">
        <w:r>
          <w:t xml:space="preserve">        Start URL: http://cs499-game.3till7.net/game/join</w:t>
        </w:r>
      </w:ins>
    </w:p>
    <w:p w:rsidR="00DA1860" w:rsidRDefault="00274149" w:rsidP="00DA1860">
      <w:pPr>
        <w:pStyle w:val="SourceCode"/>
        <w:rPr>
          <w:ins w:id="1625" w:author="sarah" w:date="2011-03-23T22:08:00Z"/>
        </w:rPr>
        <w:pPrChange w:id="1626" w:author="sarah" w:date="2011-03-23T23:26:00Z">
          <w:pPr/>
        </w:pPrChange>
      </w:pPr>
      <w:ins w:id="1627" w:author="sarah" w:date="2011-03-23T22:08:00Z">
        <w:r>
          <w:t xml:space="preserve">        Component expression: p1.{p2}.p3</w:t>
        </w:r>
      </w:ins>
    </w:p>
    <w:p w:rsidR="00DA1860" w:rsidRDefault="00274149" w:rsidP="00DA1860">
      <w:pPr>
        <w:pStyle w:val="SourceCode"/>
        <w:rPr>
          <w:ins w:id="1628" w:author="sarah" w:date="2011-03-23T22:08:00Z"/>
        </w:rPr>
        <w:pPrChange w:id="1629" w:author="sarah" w:date="2011-03-23T23:26:00Z">
          <w:pPr/>
        </w:pPrChange>
      </w:pPr>
      <w:ins w:id="1630" w:author="sarah" w:date="2011-03-23T22:08:00Z">
        <w:r>
          <w:t xml:space="preserve">        Transitions:</w:t>
        </w:r>
      </w:ins>
    </w:p>
    <w:p w:rsidR="00DA1860" w:rsidRDefault="00DA1860" w:rsidP="00DA1860">
      <w:pPr>
        <w:pStyle w:val="SourceCode"/>
        <w:rPr>
          <w:ins w:id="1631" w:author="sarah" w:date="2011-03-23T22:08:00Z"/>
        </w:rPr>
        <w:pPrChange w:id="1632" w:author="sarah" w:date="2011-03-23T23:26:00Z">
          <w:pPr/>
        </w:pPrChange>
      </w:pPr>
    </w:p>
    <w:p w:rsidR="00DA1860" w:rsidRDefault="00274149" w:rsidP="00DA1860">
      <w:pPr>
        <w:pStyle w:val="SourceCode"/>
        <w:rPr>
          <w:ins w:id="1633" w:author="sarah" w:date="2011-03-23T22:08:00Z"/>
        </w:rPr>
        <w:pPrChange w:id="1634" w:author="sarah" w:date="2011-03-23T23:26:00Z">
          <w:pPr/>
        </w:pPrChange>
      </w:pPr>
      <w:ins w:id="1635" w:author="sarah" w:date="2011-03-23T22:08:00Z">
        <w:r>
          <w:t xml:space="preserve">Parsing ERB file </w:t>
        </w:r>
      </w:ins>
      <w:ins w:id="1636" w:author="sarah" w:date="2011-03-23T22:14:00Z">
        <w:r w:rsidR="001D09CE">
          <w:t>../set_game/app</w:t>
        </w:r>
      </w:ins>
      <w:ins w:id="1637" w:author="sarah" w:date="2011-03-23T22:08:00Z">
        <w:r>
          <w:t>/views/game/index.html.erb...</w:t>
        </w:r>
      </w:ins>
    </w:p>
    <w:p w:rsidR="00DA1860" w:rsidRDefault="00274149" w:rsidP="00DA1860">
      <w:pPr>
        <w:pStyle w:val="SourceCode"/>
        <w:rPr>
          <w:ins w:id="1638" w:author="sarah" w:date="2011-03-23T22:08:00Z"/>
        </w:rPr>
        <w:pPrChange w:id="1639" w:author="sarah" w:date="2011-03-23T23:26:00Z">
          <w:pPr/>
        </w:pPrChange>
      </w:pPr>
      <w:ins w:id="1640" w:author="sarah" w:date="2011-03-23T22:08:00Z">
        <w:r>
          <w:t>Component Interaction Model</w:t>
        </w:r>
      </w:ins>
    </w:p>
    <w:p w:rsidR="00DA1860" w:rsidRDefault="00274149" w:rsidP="00DA1860">
      <w:pPr>
        <w:pStyle w:val="SourceCode"/>
        <w:rPr>
          <w:ins w:id="1641" w:author="sarah" w:date="2011-03-23T22:08:00Z"/>
        </w:rPr>
        <w:pPrChange w:id="1642" w:author="sarah" w:date="2011-03-23T23:26:00Z">
          <w:pPr/>
        </w:pPrChange>
      </w:pPr>
      <w:ins w:id="1643" w:author="sarah" w:date="2011-03-23T22:08:00Z">
        <w:r>
          <w:t xml:space="preserve">        Start page: </w:t>
        </w:r>
      </w:ins>
      <w:ins w:id="1644" w:author="sarah" w:date="2011-03-23T22:14:00Z">
        <w:r w:rsidR="001D09CE">
          <w:t>../set_game/app</w:t>
        </w:r>
      </w:ins>
      <w:ins w:id="1645" w:author="sarah" w:date="2011-03-23T22:08:00Z">
        <w:r>
          <w:t>/views/game/index.html.erb</w:t>
        </w:r>
      </w:ins>
    </w:p>
    <w:p w:rsidR="00DA1860" w:rsidRDefault="00274149" w:rsidP="00DA1860">
      <w:pPr>
        <w:pStyle w:val="SourceCode"/>
        <w:rPr>
          <w:ins w:id="1646" w:author="sarah" w:date="2011-03-23T22:08:00Z"/>
        </w:rPr>
        <w:pPrChange w:id="1647" w:author="sarah" w:date="2011-03-23T23:26:00Z">
          <w:pPr/>
        </w:pPrChange>
      </w:pPr>
      <w:ins w:id="1648" w:author="sarah" w:date="2011-03-23T22:08:00Z">
        <w:r>
          <w:t xml:space="preserve">        Start URL: http://cs499-game.3till7.net/game/index</w:t>
        </w:r>
      </w:ins>
    </w:p>
    <w:p w:rsidR="00DA1860" w:rsidRDefault="00274149" w:rsidP="00DA1860">
      <w:pPr>
        <w:pStyle w:val="SourceCode"/>
        <w:rPr>
          <w:ins w:id="1649" w:author="sarah" w:date="2011-03-23T22:08:00Z"/>
        </w:rPr>
        <w:pPrChange w:id="1650" w:author="sarah" w:date="2011-03-23T23:26:00Z">
          <w:pPr/>
        </w:pPrChange>
      </w:pPr>
      <w:ins w:id="1651" w:author="sarah" w:date="2011-03-23T22:08:00Z">
        <w:r>
          <w:t xml:space="preserve">        Component expression: p1.p2.p3.(p4|NULL).p5.((p6.(p7.(p8|(p9.p10*.p11)).</w:t>
        </w:r>
      </w:ins>
    </w:p>
    <w:p w:rsidR="00DA1860" w:rsidRDefault="00274149" w:rsidP="00DA1860">
      <w:pPr>
        <w:pStyle w:val="SourceCode"/>
        <w:rPr>
          <w:ins w:id="1652" w:author="sarah" w:date="2011-03-23T22:08:00Z"/>
        </w:rPr>
        <w:pPrChange w:id="1653" w:author="sarah" w:date="2011-03-23T23:26:00Z">
          <w:pPr/>
        </w:pPrChange>
      </w:pPr>
      <w:ins w:id="1654" w:author="sarah" w:date="2011-03-23T22:08:00Z">
        <w:r>
          <w:t>p12)*.p13)|NULL)</w:t>
        </w:r>
      </w:ins>
    </w:p>
    <w:p w:rsidR="00DA1860" w:rsidRDefault="00274149" w:rsidP="00DA1860">
      <w:pPr>
        <w:pStyle w:val="SourceCode"/>
        <w:rPr>
          <w:ins w:id="1655" w:author="sarah" w:date="2011-03-23T22:08:00Z"/>
        </w:rPr>
        <w:pPrChange w:id="1656" w:author="sarah" w:date="2011-03-23T23:26:00Z">
          <w:pPr/>
        </w:pPrChange>
      </w:pPr>
      <w:ins w:id="1657" w:author="sarah" w:date="2011-03-23T22:08:00Z">
        <w:r>
          <w:t xml:space="preserve">        Transitions:</w:t>
        </w:r>
      </w:ins>
    </w:p>
    <w:p w:rsidR="00DA1860" w:rsidRDefault="00274149" w:rsidP="00DA1860">
      <w:pPr>
        <w:pStyle w:val="SourceCode"/>
        <w:rPr>
          <w:ins w:id="1658" w:author="sarah" w:date="2011-03-23T22:08:00Z"/>
        </w:rPr>
        <w:pPrChange w:id="1659" w:author="sarah" w:date="2011-03-23T23:26:00Z">
          <w:pPr/>
        </w:pPrChange>
      </w:pPr>
      <w:ins w:id="1660" w:author="sarah" w:date="2011-03-23T22:08:00Z">
        <w:r>
          <w:t xml:space="preserve">    Form Transition</w:t>
        </w:r>
      </w:ins>
    </w:p>
    <w:p w:rsidR="00DA1860" w:rsidRDefault="00274149" w:rsidP="00DA1860">
      <w:pPr>
        <w:pStyle w:val="SourceCode"/>
        <w:rPr>
          <w:ins w:id="1661" w:author="sarah" w:date="2011-03-23T22:08:00Z"/>
        </w:rPr>
        <w:pPrChange w:id="1662" w:author="sarah" w:date="2011-03-23T23:26:00Z">
          <w:pPr/>
        </w:pPrChange>
      </w:pPr>
      <w:ins w:id="1663" w:author="sarah" w:date="2011-03-23T22:08:00Z">
        <w:r>
          <w:t xml:space="preserve">      &lt;http://cs499-game.3till7.net/game/index&gt; --&gt; &lt;/game/new&gt;</w:t>
        </w:r>
      </w:ins>
    </w:p>
    <w:p w:rsidR="00DA1860" w:rsidRDefault="00274149" w:rsidP="00DA1860">
      <w:pPr>
        <w:pStyle w:val="SourceCode"/>
        <w:rPr>
          <w:ins w:id="1664" w:author="sarah" w:date="2011-03-23T22:08:00Z"/>
        </w:rPr>
        <w:pPrChange w:id="1665" w:author="sarah" w:date="2011-03-23T23:26:00Z">
          <w:pPr/>
        </w:pPrChange>
      </w:pPr>
      <w:ins w:id="1666" w:author="sarah" w:date="2011-03-23T22:08:00Z">
        <w:r>
          <w:t xml:space="preserve">      Underlying code:</w:t>
        </w:r>
      </w:ins>
    </w:p>
    <w:p w:rsidR="00DA1860" w:rsidRDefault="00274149" w:rsidP="00DA1860">
      <w:pPr>
        <w:pStyle w:val="SourceCode"/>
        <w:rPr>
          <w:ins w:id="1667" w:author="sarah" w:date="2011-03-23T22:08:00Z"/>
        </w:rPr>
        <w:pPrChange w:id="1668" w:author="sarah" w:date="2011-03-23T23:26:00Z">
          <w:pPr/>
        </w:pPrChange>
      </w:pPr>
      <w:ins w:id="1669" w:author="sarah" w:date="2011-03-23T22:08:00Z">
        <w:r>
          <w:t xml:space="preserve">        form_tag :action =&gt; "new" do</w:t>
        </w:r>
      </w:ins>
    </w:p>
    <w:p w:rsidR="00DA1860" w:rsidRDefault="00274149" w:rsidP="00DA1860">
      <w:pPr>
        <w:pStyle w:val="SourceCode"/>
        <w:rPr>
          <w:ins w:id="1670" w:author="sarah" w:date="2011-03-23T22:08:00Z"/>
        </w:rPr>
        <w:pPrChange w:id="1671" w:author="sarah" w:date="2011-03-23T23:26:00Z">
          <w:pPr/>
        </w:pPrChange>
      </w:pPr>
      <w:ins w:id="1672" w:author="sarah" w:date="2011-03-23T22:08:00Z">
        <w:r>
          <w:t xml:space="preserve">    Link Transition</w:t>
        </w:r>
      </w:ins>
    </w:p>
    <w:p w:rsidR="00DA1860" w:rsidRDefault="00274149" w:rsidP="00DA1860">
      <w:pPr>
        <w:pStyle w:val="SourceCode"/>
        <w:rPr>
          <w:ins w:id="1673" w:author="sarah" w:date="2011-03-23T22:08:00Z"/>
        </w:rPr>
        <w:pPrChange w:id="1674" w:author="sarah" w:date="2011-03-23T23:26:00Z">
          <w:pPr/>
        </w:pPrChange>
      </w:pPr>
      <w:ins w:id="1675" w:author="sarah" w:date="2011-03-23T22:08:00Z">
        <w:r>
          <w:t xml:space="preserve">      &lt;http://cs499-game.3till7.net/game/index&gt; --&gt; &lt;//join&gt;</w:t>
        </w:r>
      </w:ins>
    </w:p>
    <w:p w:rsidR="00DA1860" w:rsidRDefault="00274149" w:rsidP="00DA1860">
      <w:pPr>
        <w:pStyle w:val="SourceCode"/>
        <w:rPr>
          <w:ins w:id="1676" w:author="sarah" w:date="2011-03-23T22:08:00Z"/>
        </w:rPr>
        <w:pPrChange w:id="1677" w:author="sarah" w:date="2011-03-23T23:26:00Z">
          <w:pPr/>
        </w:pPrChange>
      </w:pPr>
      <w:ins w:id="1678" w:author="sarah" w:date="2011-03-23T22:08:00Z">
        <w:r>
          <w:t xml:space="preserve">      Underlying code:</w:t>
        </w:r>
      </w:ins>
    </w:p>
    <w:p w:rsidR="00DA1860" w:rsidRDefault="00274149" w:rsidP="00DA1860">
      <w:pPr>
        <w:pStyle w:val="SourceCode"/>
        <w:rPr>
          <w:ins w:id="1679" w:author="sarah" w:date="2011-03-23T22:08:00Z"/>
        </w:rPr>
        <w:pPrChange w:id="1680" w:author="sarah" w:date="2011-03-23T23:26:00Z">
          <w:pPr/>
        </w:pPrChange>
      </w:pPr>
      <w:ins w:id="1681" w:author="sarah" w:date="2011-03-23T22:08:00Z">
        <w:r>
          <w:t xml:space="preserve">        link_to game.name, :action =&gt; 'join', :game_id =&gt; game.id</w:t>
        </w:r>
      </w:ins>
    </w:p>
    <w:p w:rsidR="00274149" w:rsidRDefault="00274149" w:rsidP="00274149">
      <w:pPr>
        <w:rPr>
          <w:ins w:id="1682" w:author="sarah" w:date="2011-03-23T22:08:00Z"/>
        </w:rPr>
      </w:pPr>
    </w:p>
    <w:p w:rsidR="00DA1860" w:rsidRDefault="00F43A27" w:rsidP="00DA1860">
      <w:pPr>
        <w:jc w:val="both"/>
        <w:rPr>
          <w:ins w:id="1683" w:author="sarah" w:date="2011-03-27T22:55:00Z"/>
        </w:rPr>
        <w:pPrChange w:id="1684" w:author="sarah" w:date="2011-03-23T23:38:00Z">
          <w:pPr/>
        </w:pPrChange>
      </w:pPr>
      <w:ins w:id="1685" w:author="sarah" w:date="2011-03-23T22:12:00Z">
        <w:r>
          <w:t>This shows a variety of page structures using form and link transitions, and component expressions with selection, aggregation, and iteration.</w:t>
        </w:r>
        <w:r w:rsidR="00420070">
          <w:t xml:space="preserve">  Some pages were very simple, with only a single atomic section and no transitions.  </w:t>
        </w:r>
      </w:ins>
      <w:ins w:id="1686" w:author="sarah" w:date="2011-03-23T22:13:00Z">
        <w:r w:rsidR="00390F18">
          <w:t>Other pages had much more complicated component expressions and several transitions.</w:t>
        </w:r>
      </w:ins>
    </w:p>
    <w:p w:rsidR="00DA1860" w:rsidRDefault="005364BB" w:rsidP="00DA1860">
      <w:pPr>
        <w:pStyle w:val="Heading1"/>
        <w:rPr>
          <w:ins w:id="1687" w:author="sarah" w:date="2011-03-27T22:55:00Z"/>
        </w:rPr>
        <w:pPrChange w:id="1688" w:author="sarah" w:date="2011-03-27T22:55:00Z">
          <w:pPr/>
        </w:pPrChange>
      </w:pPr>
      <w:bookmarkStart w:id="1689" w:name="_Toc290332946"/>
      <w:ins w:id="1690" w:author="sarah" w:date="2011-03-31T22:03:00Z">
        <w:r>
          <w:t xml:space="preserve">4. </w:t>
        </w:r>
      </w:ins>
      <w:ins w:id="1691" w:author="sarah" w:date="2011-03-27T22:55:00Z">
        <w:r w:rsidR="00273453">
          <w:t>Code Statistics</w:t>
        </w:r>
        <w:bookmarkEnd w:id="1689"/>
      </w:ins>
    </w:p>
    <w:p w:rsidR="00346319" w:rsidRDefault="00273453">
      <w:ins w:id="1692" w:author="sarah" w:date="2011-03-27T22:55:00Z">
        <w:r>
          <w:t xml:space="preserve">The ASM tool </w:t>
        </w:r>
      </w:ins>
      <w:ins w:id="1693" w:author="sarah" w:date="2011-03-27T22:57:00Z">
        <w:r w:rsidR="008D53F5">
          <w:t>consists of 2,6</w:t>
        </w:r>
      </w:ins>
      <w:ins w:id="1694" w:author="sarah" w:date="2011-03-27T23:03:00Z">
        <w:r w:rsidR="008D53F5">
          <w:t>99</w:t>
        </w:r>
      </w:ins>
      <w:ins w:id="1695" w:author="sarah" w:date="2011-03-27T22:57:00Z">
        <w:r w:rsidR="000E785F">
          <w:t xml:space="preserve"> lines of code and</w:t>
        </w:r>
        <w:r w:rsidR="002755EB">
          <w:t xml:space="preserve"> 2</w:t>
        </w:r>
      </w:ins>
      <w:ins w:id="1696" w:author="sarah" w:date="2011-03-27T23:03:00Z">
        <w:r w:rsidR="002755EB">
          <w:t>41</w:t>
        </w:r>
      </w:ins>
      <w:ins w:id="1697" w:author="sarah" w:date="2011-03-27T22:57:00Z">
        <w:r w:rsidR="000E785F">
          <w:t xml:space="preserve"> lines of comments</w:t>
        </w:r>
        <w:r w:rsidR="00132BF3">
          <w:t xml:space="preserve"> across 4</w:t>
        </w:r>
      </w:ins>
      <w:ins w:id="1698" w:author="sarah" w:date="2011-03-27T23:03:00Z">
        <w:r w:rsidR="00132BF3">
          <w:t>7</w:t>
        </w:r>
      </w:ins>
      <w:ins w:id="1699" w:author="sarah" w:date="2011-03-27T22:57:00Z">
        <w:r w:rsidR="000E785F">
          <w:t xml:space="preserve"> files.  The QMZ tool consists of </w:t>
        </w:r>
      </w:ins>
      <w:ins w:id="1700" w:author="sarah" w:date="2011-03-27T22:58:00Z">
        <w:r w:rsidR="000E785F">
          <w:t>590 lines of code and 35 lines of comments across 8 files.</w:t>
        </w:r>
      </w:ins>
      <w:ins w:id="1701" w:author="sarah" w:date="2011-03-27T23:03:00Z">
        <w:r w:rsidR="00576130">
          <w:t xml:space="preserve">  See Appendix A fo</w:t>
        </w:r>
        <w:r w:rsidR="00C9130D">
          <w:t>r the source code of my</w:t>
        </w:r>
      </w:ins>
      <w:ins w:id="1702" w:author="sarah" w:date="2011-03-27T23:04:00Z">
        <w:r w:rsidR="00C9130D">
          <w:t xml:space="preserve"> tools.</w:t>
        </w:r>
      </w:ins>
    </w:p>
    <w:p w:rsidR="00896AA2" w:rsidRPr="00D75FB1" w:rsidDel="00274149" w:rsidRDefault="00D75FB1" w:rsidP="00896AA2">
      <w:pPr>
        <w:rPr>
          <w:del w:id="1703" w:author="sarah" w:date="2011-03-23T22:08:00Z"/>
          <w:b/>
        </w:rPr>
      </w:pPr>
      <w:del w:id="1704" w:author="sarah" w:date="2011-03-23T22:08:00Z">
        <w:r w:rsidDel="00274149">
          <w:rPr>
            <w:b/>
          </w:rPr>
          <w:lastRenderedPageBreak/>
          <w:delText>FINISH THIS</w:delText>
        </w:r>
      </w:del>
    </w:p>
    <w:p w:rsidR="00C06FD7" w:rsidRDefault="00C06FD7" w:rsidP="009F0DC2">
      <w:pPr>
        <w:pStyle w:val="Heading1"/>
      </w:pPr>
      <w:del w:id="1705" w:author="sarah" w:date="2011-03-31T22:03:00Z">
        <w:r w:rsidDel="005364BB">
          <w:delText>F</w:delText>
        </w:r>
      </w:del>
      <w:bookmarkStart w:id="1706" w:name="_Toc290332947"/>
      <w:ins w:id="1707" w:author="sarah" w:date="2011-03-31T22:03:00Z">
        <w:r w:rsidR="005364BB">
          <w:t>5. F</w:t>
        </w:r>
      </w:ins>
      <w:r>
        <w:t>uture Work</w:t>
      </w:r>
      <w:bookmarkEnd w:id="1706"/>
    </w:p>
    <w:p w:rsidR="00EE6982" w:rsidRPr="00EE6982" w:rsidRDefault="00C53357" w:rsidP="00EE6982">
      <w:pPr>
        <w:pStyle w:val="Heading2"/>
      </w:pPr>
      <w:bookmarkStart w:id="1708" w:name="_Toc290332948"/>
      <w:ins w:id="1709" w:author="sarah" w:date="2011-03-31T22:06:00Z">
        <w:r>
          <w:t xml:space="preserve">5a. </w:t>
        </w:r>
      </w:ins>
      <w:r w:rsidR="00EE6982">
        <w:t>QMZ Tool</w:t>
      </w:r>
      <w:bookmarkEnd w:id="1708"/>
    </w:p>
    <w:p w:rsidR="00DA1860" w:rsidRDefault="00721CC4" w:rsidP="00DA1860">
      <w:pPr>
        <w:jc w:val="both"/>
        <w:pPrChange w:id="1710" w:author="sarah" w:date="2011-03-23T23:38:00Z">
          <w:pPr/>
        </w:pPrChange>
      </w:pPr>
      <w:r>
        <w:t xml:space="preserve">The QMZ tool can be expanded to take credentials and other parameters for forms, so that when it encounters a form in a page it has scraped, it can populate the form and submit it.  This would allow the tool to traverse the web site as much as possible when unauthenticated, for example, and then traverse the web site again after it has submitted a login form and authenticated.  </w:t>
      </w:r>
      <w:r w:rsidR="0082244B">
        <w:t xml:space="preserve">The PTT could be modified such that a node indicates whether any form on the page was submitted first, so that one branch of the PTT might be the unauthenticated traversal of the web site, and another branch might be the authenticated traversal.  </w:t>
      </w:r>
      <w:r w:rsidR="00486CC9">
        <w:t>This would greatly increase the usefulness of the QMZ tool</w:t>
      </w:r>
      <w:r w:rsidR="008C434D">
        <w:t xml:space="preserve"> since so many web applications require some form of authentication to access the full contents.  </w:t>
      </w:r>
      <w:r w:rsidR="008E3C90">
        <w:t xml:space="preserve">If the particular forms and their desired input were known in advance, these could be provided to the QMZ tool initially, and it could submit the appropriate parameters to the specified forms.  It might also be possible to make the QMZ tool interactive such that </w:t>
      </w:r>
      <w:r w:rsidR="00923919">
        <w:t xml:space="preserve">if it found a form within a scraped page, </w:t>
      </w:r>
      <w:r w:rsidR="00DD438E">
        <w:t>it would prompt the user to get parameters.  Form submission could be handled by the Ruby gem Mechanize</w:t>
      </w:r>
      <w:r w:rsidR="00DD438E">
        <w:rPr>
          <w:rStyle w:val="FootnoteReference"/>
        </w:rPr>
        <w:footnoteReference w:id="12"/>
      </w:r>
      <w:r w:rsidR="00DD438E">
        <w:t xml:space="preserve"> or something similar.</w:t>
      </w:r>
      <w:r w:rsidR="00107E9A">
        <w:t xml:space="preserve">  The Mechanize gem can also maintain state via cookies, </w:t>
      </w:r>
      <w:r w:rsidR="00140339">
        <w:t xml:space="preserve">which many web sites use to </w:t>
      </w:r>
      <w:r w:rsidR="00E423F7">
        <w:t>differentiate an authenticated user from an unauthenticated user.</w:t>
      </w:r>
    </w:p>
    <w:p w:rsidR="007A0724" w:rsidRDefault="007A0724" w:rsidP="00C06FD7"/>
    <w:p w:rsidR="00DA1860" w:rsidRDefault="007A0724" w:rsidP="00DA1860">
      <w:pPr>
        <w:jc w:val="both"/>
        <w:pPrChange w:id="1711" w:author="sarah" w:date="2011-03-23T23:38:00Z">
          <w:pPr/>
        </w:pPrChange>
      </w:pPr>
      <w:r>
        <w:t xml:space="preserve">The QMZ might also be modifiable to automate part of the testing process.  </w:t>
      </w:r>
      <w:r w:rsidR="00DF10BF">
        <w:t>Using a Ruby gem like Selenium</w:t>
      </w:r>
      <w:r w:rsidR="00DF10BF">
        <w:rPr>
          <w:rStyle w:val="FootnoteReference"/>
        </w:rPr>
        <w:footnoteReference w:id="13"/>
      </w:r>
      <w:r w:rsidR="00DF10BF">
        <w:t xml:space="preserve">, it would be possible to take screenshots of web pages.  </w:t>
      </w:r>
      <w:r w:rsidR="00DA7AC1">
        <w:t>Once the PTT is constructed, test paths could be followed and a screenshot could be taken of each successive page in the p</w:t>
      </w:r>
      <w:r w:rsidR="000923BD">
        <w:t xml:space="preserve">ath.  These screenshots could then be presented to the user in the </w:t>
      </w:r>
      <w:r w:rsidR="00670EA6">
        <w:t>HTML pag</w:t>
      </w:r>
      <w:r w:rsidR="00F64925">
        <w:t xml:space="preserve">e of test paths, alongside the associated URI in the test path.  </w:t>
      </w:r>
      <w:r w:rsidR="00F43856">
        <w:t xml:space="preserve">It would be necessary to take a different screenshot for each URI even if the same URI appeared in several test paths, since the page might change </w:t>
      </w:r>
      <w:r w:rsidR="00871CDD">
        <w:t>depending on the referring page, or on the transition used to reach the page.</w:t>
      </w:r>
      <w:r w:rsidR="003628F4">
        <w:t xml:space="preserve">  While having a screenshot alone might not be sufficient for all test cases, </w:t>
      </w:r>
      <w:r w:rsidR="00E60E91">
        <w:t>it would be helpful when the test purpose is to ensure correct appearance and content.</w:t>
      </w:r>
    </w:p>
    <w:p w:rsidR="009C7B45" w:rsidRDefault="009C7B45" w:rsidP="00C06FD7"/>
    <w:p w:rsidR="00DA1860" w:rsidRDefault="009C7B45" w:rsidP="00DA1860">
      <w:pPr>
        <w:jc w:val="both"/>
        <w:pPrChange w:id="1712" w:author="sarah" w:date="2011-03-23T23:38:00Z">
          <w:pPr/>
        </w:pPrChange>
      </w:pPr>
      <w:r>
        <w:t xml:space="preserve">The combination of screenshot and form support in the QMZ tool could be very helpful in terms of automating test execution.  A user would still be necessary to manually examine each screenshot, and to provide form parameters.  </w:t>
      </w:r>
      <w:r w:rsidR="00D451F2">
        <w:t>The tool would go through the steps of entering parameters into forms, traveling to each page in the test path, and taking screenshots along the way of the results of following each transition.</w:t>
      </w:r>
    </w:p>
    <w:p w:rsidR="002D60BF" w:rsidRDefault="002D60BF" w:rsidP="00C06FD7"/>
    <w:p w:rsidR="00EE6982" w:rsidRDefault="00C53357" w:rsidP="00EE6982">
      <w:pPr>
        <w:pStyle w:val="Heading2"/>
        <w:rPr>
          <w:ins w:id="1713" w:author="sarah" w:date="2011-03-23T21:56:00Z"/>
        </w:rPr>
      </w:pPr>
      <w:bookmarkStart w:id="1714" w:name="_Toc290332949"/>
      <w:ins w:id="1715" w:author="sarah" w:date="2011-03-31T22:06:00Z">
        <w:r>
          <w:t xml:space="preserve">5b. </w:t>
        </w:r>
      </w:ins>
      <w:r w:rsidR="00EE6982">
        <w:t>ASM Tool</w:t>
      </w:r>
      <w:bookmarkEnd w:id="1714"/>
    </w:p>
    <w:p w:rsidR="00DA1860" w:rsidRDefault="00B338BA" w:rsidP="00DA1860">
      <w:pPr>
        <w:jc w:val="both"/>
        <w:rPr>
          <w:ins w:id="1716" w:author="sarah" w:date="2011-03-23T22:02:00Z"/>
        </w:rPr>
        <w:pPrChange w:id="1717" w:author="sarah" w:date="2011-03-23T23:38:00Z">
          <w:pPr>
            <w:pStyle w:val="Heading2"/>
          </w:pPr>
        </w:pPrChange>
      </w:pPr>
      <w:ins w:id="1718" w:author="sarah" w:date="2011-03-23T21:56:00Z">
        <w:r>
          <w:t xml:space="preserve">A few changes could be made to how component expressions are generated, based on how Ruby on Rails applications generally use views.  If a view called </w:t>
        </w:r>
        <w:r>
          <w:lastRenderedPageBreak/>
          <w:t>application.html.erb exists in the app/views/layouts/ directory, it is used as the main layout for the entire web application.  This can be overridden in individual controller classes, and the layout file does not necessarily have the .html.erb extension.</w:t>
        </w:r>
      </w:ins>
      <w:ins w:id="1719" w:author="sarah" w:date="2011-03-23T21:58:00Z">
        <w:r w:rsidR="00B84E90">
          <w:t xml:space="preserve">  It would be helpful to be able to specify that a particular file is used as an application- or controller-wide </w:t>
        </w:r>
        <w:r w:rsidR="006C3B3F">
          <w:t>layout</w:t>
        </w:r>
        <w:r w:rsidR="00B84E90">
          <w:t>, and then combine its component expression with the component expressions of other pages that use that layout.</w:t>
        </w:r>
      </w:ins>
      <w:ins w:id="1720" w:author="sarah" w:date="2011-03-23T21:59:00Z">
        <w:r w:rsidR="00537D0D">
          <w:t xml:space="preserve">  Consider a page with component expression (p1|p2).</w:t>
        </w:r>
      </w:ins>
      <w:ins w:id="1721" w:author="sarah" w:date="2011-03-23T21:58:00Z">
        <w:r w:rsidR="00B84E90">
          <w:t xml:space="preserve">  </w:t>
        </w:r>
      </w:ins>
      <w:ins w:id="1722" w:author="sarah" w:date="2011-03-23T22:00:00Z">
        <w:r w:rsidR="00537D0D">
          <w:t>Consider a layout used on this page with c</w:t>
        </w:r>
      </w:ins>
      <w:ins w:id="1723" w:author="sarah" w:date="2011-03-23T21:59:00Z">
        <w:r w:rsidR="00537D0D">
          <w:t xml:space="preserve">omponent expression p1.p2.p3, </w:t>
        </w:r>
      </w:ins>
      <w:ins w:id="1724" w:author="sarah" w:date="2011-03-23T22:00:00Z">
        <w:r w:rsidR="00537D0D">
          <w:t xml:space="preserve">and </w:t>
        </w:r>
      </w:ins>
      <w:ins w:id="1725" w:author="sarah" w:date="2011-03-23T21:59:00Z">
        <w:r w:rsidR="00537D0D">
          <w:t xml:space="preserve">a call to </w:t>
        </w:r>
        <w:r w:rsidR="00DA1860" w:rsidRPr="00DA1860">
          <w:rPr>
            <w:rStyle w:val="SourceCodeChar"/>
            <w:rPrChange w:id="1726" w:author="sarah" w:date="2011-03-23T21:59:00Z">
              <w:rPr>
                <w:color w:val="0000FF"/>
                <w:u w:val="single"/>
              </w:rPr>
            </w:rPrChange>
          </w:rPr>
          <w:t>yield</w:t>
        </w:r>
        <w:r w:rsidR="00537D0D">
          <w:t xml:space="preserve"> </w:t>
        </w:r>
      </w:ins>
      <w:ins w:id="1727" w:author="sarah" w:date="2011-03-23T22:00:00Z">
        <w:r w:rsidR="00537D0D">
          <w:t>in</w:t>
        </w:r>
      </w:ins>
      <w:ins w:id="1728" w:author="sarah" w:date="2011-03-23T21:59:00Z">
        <w:r w:rsidR="00537D0D">
          <w:t xml:space="preserve"> an ERB output tag between sections p2 and p3</w:t>
        </w:r>
      </w:ins>
      <w:ins w:id="1729" w:author="sarah" w:date="2011-03-23T22:00:00Z">
        <w:r w:rsidR="00537D0D">
          <w:t xml:space="preserve">.  When Rails </w:t>
        </w:r>
        <w:r w:rsidR="00446547">
          <w:t xml:space="preserve">shows the page, its contents will be shown where the </w:t>
        </w:r>
        <w:r w:rsidR="00DA1860" w:rsidRPr="00DA1860">
          <w:rPr>
            <w:rStyle w:val="SourceCodeChar"/>
            <w:rPrChange w:id="1730" w:author="sarah" w:date="2011-03-23T22:01:00Z">
              <w:rPr>
                <w:color w:val="0000FF"/>
                <w:u w:val="single"/>
              </w:rPr>
            </w:rPrChange>
          </w:rPr>
          <w:t>yield</w:t>
        </w:r>
        <w:r w:rsidR="00446547">
          <w:t xml:space="preserve"> statement is within the layout.  </w:t>
        </w:r>
      </w:ins>
      <w:ins w:id="1731" w:author="sarah" w:date="2011-03-23T22:01:00Z">
        <w:r w:rsidR="00C12605">
          <w:t>The ASM tool could be modified to take this into account, such that the component expression for the page would be p1.p2.(p3|p4).p5, where p1 and p2 are the same sections from the layout, p3 and p4 are the sections from the page, and p5 is the final section from the layout.</w:t>
        </w:r>
      </w:ins>
    </w:p>
    <w:p w:rsidR="00DA1860" w:rsidRDefault="00DA1860" w:rsidP="00DA1860">
      <w:pPr>
        <w:rPr>
          <w:ins w:id="1732" w:author="sarah" w:date="2011-03-23T22:02:00Z"/>
        </w:rPr>
        <w:pPrChange w:id="1733" w:author="sarah" w:date="2011-03-23T21:56:00Z">
          <w:pPr>
            <w:pStyle w:val="Heading2"/>
          </w:pPr>
        </w:pPrChange>
      </w:pPr>
    </w:p>
    <w:p w:rsidR="00DA1860" w:rsidRDefault="00823D24" w:rsidP="00DA1860">
      <w:pPr>
        <w:jc w:val="both"/>
        <w:rPr>
          <w:ins w:id="1734" w:author="sarah" w:date="2011-03-27T21:46:00Z"/>
        </w:rPr>
        <w:pPrChange w:id="1735" w:author="sarah" w:date="2011-03-23T23:38:00Z">
          <w:pPr>
            <w:pStyle w:val="Heading2"/>
          </w:pPr>
        </w:pPrChange>
      </w:pPr>
      <w:ins w:id="1736" w:author="sarah" w:date="2011-03-23T22:02:00Z">
        <w:r>
          <w:t xml:space="preserve">Partials are another concept in Ruby on Rails with the idea that a small chunk of a page can be included within another page.  For example, a single line of code displaying a user name could be its own partial, and a page might include this partial within a loop.  Then when the page is rendered, a list of user names appears because the partial is used many times as the page loop iterates.  </w:t>
        </w:r>
      </w:ins>
      <w:ins w:id="1737" w:author="sarah" w:date="2011-03-23T22:04:00Z">
        <w:r w:rsidR="00A7787D">
          <w:t>Partials appear</w:t>
        </w:r>
        <w:r w:rsidR="00BE2315">
          <w:t xml:space="preserve"> in Rails code within ERB output tag</w:t>
        </w:r>
      </w:ins>
      <w:ins w:id="1738" w:author="sarah" w:date="2011-03-23T22:05:00Z">
        <w:r w:rsidR="00A7787D">
          <w:t>s, via calls to</w:t>
        </w:r>
      </w:ins>
      <w:ins w:id="1739" w:author="sarah" w:date="2011-03-23T22:04:00Z">
        <w:r w:rsidR="00BE2315">
          <w:t xml:space="preserve"> the </w:t>
        </w:r>
        <w:r w:rsidR="00DA1860" w:rsidRPr="00DA1860">
          <w:rPr>
            <w:rStyle w:val="SourceCodeChar"/>
            <w:rPrChange w:id="1740" w:author="sarah" w:date="2011-03-23T22:04:00Z">
              <w:rPr>
                <w:color w:val="0000FF"/>
                <w:u w:val="single"/>
              </w:rPr>
            </w:rPrChange>
          </w:rPr>
          <w:t>render</w:t>
        </w:r>
        <w:r w:rsidR="00BE2315">
          <w:t xml:space="preserve"> method.  The ASM tool currently notices </w:t>
        </w:r>
      </w:ins>
      <w:ins w:id="1741" w:author="sarah" w:date="2011-03-23T22:05:00Z">
        <w:r w:rsidR="00A7787D">
          <w:t xml:space="preserve">such calls </w:t>
        </w:r>
        <w:r w:rsidR="000F1E06">
          <w:t xml:space="preserve">and treats them as aggregation, in the terminology of the Atomic Section Model, but it does not follow up the partial and try to embed the partial's component expression within the parent page's component expression.  Likewise, the ASM tool currently does not </w:t>
        </w:r>
      </w:ins>
      <w:ins w:id="1742" w:author="sarah" w:date="2011-03-23T22:06:00Z">
        <w:r w:rsidR="003210D0">
          <w:t>try to embed a page's component expression within the component expression of the page's layout.</w:t>
        </w:r>
      </w:ins>
    </w:p>
    <w:p w:rsidR="00DA1860" w:rsidRDefault="00DA1860" w:rsidP="00DA1860">
      <w:pPr>
        <w:jc w:val="both"/>
        <w:rPr>
          <w:ins w:id="1743" w:author="sarah" w:date="2011-03-27T21:46:00Z"/>
        </w:rPr>
        <w:pPrChange w:id="1744" w:author="sarah" w:date="2011-03-23T23:38:00Z">
          <w:pPr>
            <w:pStyle w:val="Heading2"/>
          </w:pPr>
        </w:pPrChange>
      </w:pPr>
    </w:p>
    <w:p w:rsidR="00DA1860" w:rsidRDefault="00D17F0E" w:rsidP="00DA1860">
      <w:pPr>
        <w:jc w:val="both"/>
        <w:rPr>
          <w:ins w:id="1745" w:author="sarah" w:date="2011-03-23T21:56:00Z"/>
        </w:rPr>
        <w:pPrChange w:id="1746" w:author="sarah" w:date="2011-03-23T23:38:00Z">
          <w:pPr>
            <w:pStyle w:val="Heading2"/>
          </w:pPr>
        </w:pPrChange>
      </w:pPr>
      <w:ins w:id="1747" w:author="sarah" w:date="2011-03-27T21:46:00Z">
        <w:r>
          <w:t xml:space="preserve">Currently, the ASM tool considers the output of an ERB output tag to be a single atomic section, or part of another atomic section if it follows HTML content or another ERB output tag.  A finer-grained approach could be used to check for selection within an ERB output tag and </w:t>
        </w:r>
      </w:ins>
      <w:ins w:id="1748" w:author="sarah" w:date="2011-03-27T21:47:00Z">
        <w:r w:rsidR="00A51E47">
          <w:t>possibly identify more than one atomic section as the result of the ERB output tag.  Consider the following ERB output tag:  &lt;%= 'some content' if condition %&gt;.  Th</w:t>
        </w:r>
      </w:ins>
      <w:ins w:id="1749" w:author="sarah" w:date="2011-03-27T21:49:00Z">
        <w:r w:rsidR="00A51E47">
          <w:t xml:space="preserve">e current ASM tool would produce the component expression </w:t>
        </w:r>
        <w:r w:rsidR="00DA1860" w:rsidRPr="00DA1860">
          <w:rPr>
            <w:rStyle w:val="SourceCodeChar"/>
            <w:rPrChange w:id="1750" w:author="sarah" w:date="2011-03-27T21:51:00Z">
              <w:rPr>
                <w:color w:val="0000FF"/>
                <w:u w:val="single"/>
              </w:rPr>
            </w:rPrChange>
          </w:rPr>
          <w:t>p1</w:t>
        </w:r>
        <w:r w:rsidR="00A51E47">
          <w:t xml:space="preserve"> for this code.  </w:t>
        </w:r>
      </w:ins>
      <w:ins w:id="1751" w:author="sarah" w:date="2011-03-27T21:50:00Z">
        <w:r w:rsidR="00A51E47">
          <w:t xml:space="preserve">A more accurate component expression would be </w:t>
        </w:r>
        <w:r w:rsidR="00DA1860" w:rsidRPr="00DA1860">
          <w:rPr>
            <w:rStyle w:val="SourceCodeChar"/>
            <w:rPrChange w:id="1752" w:author="sarah" w:date="2011-03-27T21:51:00Z">
              <w:rPr>
                <w:color w:val="0000FF"/>
                <w:u w:val="single"/>
              </w:rPr>
            </w:rPrChange>
          </w:rPr>
          <w:t>(p1|NULL)</w:t>
        </w:r>
        <w:r w:rsidR="00A51E47">
          <w:t xml:space="preserve">, since the atomic section is really the string </w:t>
        </w:r>
        <w:r w:rsidR="00DA1860" w:rsidRPr="00DA1860">
          <w:rPr>
            <w:rStyle w:val="SourceCodeChar"/>
            <w:rPrChange w:id="1753" w:author="sarah" w:date="2011-03-27T21:51:00Z">
              <w:rPr>
                <w:color w:val="0000FF"/>
                <w:u w:val="single"/>
              </w:rPr>
            </w:rPrChange>
          </w:rPr>
          <w:t>'some content'</w:t>
        </w:r>
        <w:r w:rsidR="00A51E47">
          <w:t xml:space="preserve"> an</w:t>
        </w:r>
        <w:r w:rsidR="00C04F7F">
          <w:t>d not the entire ERB output tag</w:t>
        </w:r>
      </w:ins>
      <w:ins w:id="1754" w:author="sarah" w:date="2011-03-27T21:51:00Z">
        <w:r w:rsidR="00C04F7F">
          <w:t>, and this string can either appear or not.</w:t>
        </w:r>
      </w:ins>
    </w:p>
    <w:p w:rsidR="00DA1860" w:rsidRDefault="00DA1860" w:rsidP="00DA1860">
      <w:pPr>
        <w:pPrChange w:id="1755" w:author="sarah" w:date="2011-03-23T21:56:00Z">
          <w:pPr>
            <w:pStyle w:val="Heading2"/>
          </w:pPr>
        </w:pPrChange>
      </w:pPr>
    </w:p>
    <w:p w:rsidR="00B338BA" w:rsidRDefault="002D60BF" w:rsidP="009F0A8E">
      <w:pPr>
        <w:jc w:val="both"/>
      </w:pPr>
      <w:r>
        <w:t xml:space="preserve">The ASM tool can be modified to </w:t>
      </w:r>
      <w:r w:rsidR="00202417">
        <w:t xml:space="preserve">combine a collection of CIMs </w:t>
      </w:r>
      <w:r w:rsidR="00A04393">
        <w:t>into an Application Transition G</w:t>
      </w:r>
      <w:r w:rsidR="00202417">
        <w:t xml:space="preserve">raph for the entire web application.  </w:t>
      </w:r>
      <w:r w:rsidR="00A04393">
        <w:t xml:space="preserve">Once the ATG is constructed, </w:t>
      </w:r>
      <w:r w:rsidR="007A4C49">
        <w:t xml:space="preserve">different coverage methods could be applied to </w:t>
      </w:r>
      <w:r w:rsidR="005B2555">
        <w:t>generate test paths that traver</w:t>
      </w:r>
      <w:r w:rsidR="00306CF7">
        <w:t>se the entire web application, such as prime path coverage [</w:t>
      </w:r>
      <w:fldSimple w:instr=" NOTEREF _Ref160788354 \h  \* MERGEFORMAT ">
        <w:r w:rsidR="00DA095F">
          <w:t>6</w:t>
        </w:r>
      </w:fldSimple>
      <w:r w:rsidR="00306CF7">
        <w:t>] or invalid path coverage [</w:t>
      </w:r>
      <w:fldSimple w:instr=" NOTEREF _Ref160788354 \h  \* MERGEFORMAT ">
        <w:r w:rsidR="00DA095F">
          <w:t>6</w:t>
        </w:r>
      </w:fldSimple>
      <w:r w:rsidR="00306CF7">
        <w:t>].</w:t>
      </w:r>
      <w:r w:rsidR="0058426C">
        <w:t xml:space="preserve">  These test paths could be presented in the same way as the QMZ model's test paths, and could even be merged and displayed in a single page.</w:t>
      </w:r>
    </w:p>
    <w:p w:rsidR="00E01B51" w:rsidRDefault="00E01B51" w:rsidP="00C06FD7"/>
    <w:p w:rsidR="00DA1860" w:rsidRDefault="00E01B51" w:rsidP="00DA1860">
      <w:pPr>
        <w:jc w:val="both"/>
        <w:pPrChange w:id="1756" w:author="sarah" w:date="2011-03-23T23:38:00Z">
          <w:pPr/>
        </w:pPrChange>
      </w:pPr>
      <w:r>
        <w:t xml:space="preserve">Further work could be done to the ASM tool to make it more flexible to changes in the Ruby on Rails framework, such as pulling lists of key methods out of node </w:t>
      </w:r>
      <w:r>
        <w:lastRenderedPageBreak/>
        <w:t xml:space="preserve">classes and into external files.  A YAML file </w:t>
      </w:r>
      <w:r w:rsidR="007F43BE">
        <w:t>would be easily parsable in Ruby and could contain method names know for generating link, form, and redirect transitions.  The different ERB node classes could refer to this YAML fi</w:t>
      </w:r>
      <w:r w:rsidR="00DC36CA">
        <w:t>le when identifying transitions</w:t>
      </w:r>
      <w:r w:rsidR="007F43BE">
        <w:t>.</w:t>
      </w:r>
    </w:p>
    <w:p w:rsidR="00206FC1" w:rsidRDefault="00206FC1" w:rsidP="00C06FD7"/>
    <w:p w:rsidR="00DA1860" w:rsidRDefault="00206FC1" w:rsidP="00DA1860">
      <w:pPr>
        <w:jc w:val="both"/>
        <w:pPrChange w:id="1757" w:author="sarah" w:date="2011-03-23T23:38:00Z">
          <w:pPr/>
        </w:pPrChange>
      </w:pPr>
      <w:r>
        <w:t xml:space="preserve">A combination of the QMZ and ASM tools would be helpful.  Once an ATG is constructed in the ASM tool and test paths are found through some form of path coverage, a separate tool could be used to combine test paths from the QMZ and ASM tools.  This new tool could actually follow the test paths, using gems like the aforementioned Selenium and Mechanize to take screenshots and submit forms.  </w:t>
      </w:r>
      <w:r w:rsidR="00C57B30">
        <w:t>An HTML page of results could be presented to the user, showing the te</w:t>
      </w:r>
      <w:r w:rsidR="000F164F">
        <w:t>st paths that were followed and screenshots of each page in each test path.</w:t>
      </w:r>
      <w:r w:rsidR="001A2184">
        <w:t xml:space="preserve">  The parameters submitted to each form could also be displayed.  </w:t>
      </w:r>
      <w:r w:rsidR="003C38DC">
        <w:t xml:space="preserve">It might be useful to </w:t>
      </w:r>
      <w:r w:rsidR="00EF408C">
        <w:t xml:space="preserve">allow multiple sets of parameters to be used for a single form, in order to </w:t>
      </w:r>
      <w:r w:rsidR="00445075">
        <w:t>simulate different test cases.</w:t>
      </w:r>
    </w:p>
    <w:p w:rsidR="00B97333" w:rsidRDefault="005364BB" w:rsidP="009F0DC2">
      <w:pPr>
        <w:pStyle w:val="Heading1"/>
      </w:pPr>
      <w:bookmarkStart w:id="1758" w:name="_Toc290332950"/>
      <w:ins w:id="1759" w:author="sarah" w:date="2011-03-31T22:03:00Z">
        <w:r>
          <w:t xml:space="preserve">6. </w:t>
        </w:r>
      </w:ins>
      <w:r w:rsidR="00C06FD7">
        <w:t>Conclusions</w:t>
      </w:r>
      <w:bookmarkEnd w:id="1758"/>
    </w:p>
    <w:p w:rsidR="00DA1860" w:rsidRDefault="00DB6D43" w:rsidP="00DA1860">
      <w:pPr>
        <w:jc w:val="both"/>
        <w:pPrChange w:id="1760" w:author="sarah" w:date="2011-03-23T23:38:00Z">
          <w:pPr/>
        </w:pPrChange>
      </w:pPr>
      <w:r>
        <w:t xml:space="preserve">Through the QMZ tool, it is possible to find paths a user might take through your application via the transitions you have provided.  Through the ASM tool, it is possible to </w:t>
      </w:r>
      <w:r w:rsidR="0094002B">
        <w:t>generate artifacts which can be used to find paths that show engage every possible chunk of code that could be output to the user in their browser.</w:t>
      </w:r>
      <w:r w:rsidR="00775FF3">
        <w:t xml:space="preserve">  The combination of these two tools can provide a developer with a good overview of what to test.  Previously, applying these models involved much </w:t>
      </w:r>
      <w:r w:rsidR="001F603C">
        <w:t xml:space="preserve">manual generation of artifacts.  For the manual application of the QMZ model, links and forms needed to be manually found in each web page within the web application.  Then, </w:t>
      </w:r>
      <w:r w:rsidR="006D551F">
        <w:t>a tree had to be constructed of these transition elements, and then traced to find possible test paths.  To manually generate CIM</w:t>
      </w:r>
      <w:r w:rsidR="00D612F8">
        <w:t xml:space="preserve">s for the Atomic Section Model for a Ruby on Rails application, each view file in the source code had to be analyzed manually to identify atomic sections.  Once atomic sections were labeled, one would have to </w:t>
      </w:r>
      <w:r w:rsidR="004348A9">
        <w:t>manually determine the component expression of that page, as well as a list of tran</w:t>
      </w:r>
      <w:r w:rsidR="008152F5">
        <w:t>sitions found within the page.</w:t>
      </w:r>
    </w:p>
    <w:p w:rsidR="008152F5" w:rsidRDefault="008152F5" w:rsidP="00B97333"/>
    <w:p w:rsidR="00DA1860" w:rsidRDefault="008152F5" w:rsidP="00DA1860">
      <w:pPr>
        <w:jc w:val="both"/>
        <w:pPrChange w:id="1761" w:author="sarah" w:date="2011-03-23T23:38:00Z">
          <w:pPr/>
        </w:pPrChange>
      </w:pPr>
      <w:r>
        <w:t>My contribution is these tools that remove much of the manual work from finding good test paths for a web application.  The</w:t>
      </w:r>
      <w:del w:id="1762" w:author="sarah" w:date="2011-04-12T00:52:00Z">
        <w:r w:rsidDel="009E2BCE">
          <w:delText>se</w:delText>
        </w:r>
      </w:del>
      <w:r>
        <w:t xml:space="preserve"> tools will be released under an open source license to the public, so others may use them freely to help test their code.  It is desirable to have correctly functioning web applications since </w:t>
      </w:r>
      <w:r w:rsidR="00710121">
        <w:t xml:space="preserve">accomplishing even daily tasks </w:t>
      </w:r>
      <w:del w:id="1763" w:author="sarah" w:date="2011-04-12T00:51:00Z">
        <w:r w:rsidR="00710121" w:rsidDel="00024DD1">
          <w:delText>is depending</w:delText>
        </w:r>
      </w:del>
      <w:ins w:id="1764" w:author="sarah" w:date="2011-04-12T00:51:00Z">
        <w:r w:rsidR="00024DD1">
          <w:t>depends</w:t>
        </w:r>
      </w:ins>
      <w:r w:rsidR="00710121">
        <w:t xml:space="preserve"> more and more on the Internet.</w:t>
      </w:r>
      <w:ins w:id="1765" w:author="sarah" w:date="2011-04-12T00:51:00Z">
        <w:r w:rsidR="001C45A4">
          <w:t xml:space="preserve">  With the help of my tools, testing web applications will be faster and simpler.  This convenience will hopefully lead to </w:t>
        </w:r>
      </w:ins>
      <w:ins w:id="1766" w:author="sarah" w:date="2011-04-12T00:52:00Z">
        <w:r w:rsidR="001C45A4">
          <w:t>well-</w:t>
        </w:r>
      </w:ins>
      <w:ins w:id="1767" w:author="sarah" w:date="2011-04-12T00:51:00Z">
        <w:r w:rsidR="001C45A4">
          <w:t>tested</w:t>
        </w:r>
      </w:ins>
      <w:ins w:id="1768" w:author="sarah" w:date="2011-04-12T00:52:00Z">
        <w:r w:rsidR="001C45A4">
          <w:t xml:space="preserve"> and better performing</w:t>
        </w:r>
      </w:ins>
      <w:ins w:id="1769" w:author="sarah" w:date="2011-04-12T00:51:00Z">
        <w:r w:rsidR="001C45A4">
          <w:t xml:space="preserve"> web applications.</w:t>
        </w:r>
      </w:ins>
    </w:p>
    <w:p w:rsidR="00551284" w:rsidRPr="00551284" w:rsidRDefault="00551284" w:rsidP="009F0DC2">
      <w:pPr>
        <w:pStyle w:val="Heading1"/>
      </w:pPr>
      <w:r>
        <w:br w:type="page"/>
      </w:r>
      <w:bookmarkStart w:id="1770" w:name="_Toc290332951"/>
      <w:ins w:id="1771" w:author="sarah" w:date="2011-03-31T22:03:00Z">
        <w:r w:rsidR="00CB7FE3">
          <w:lastRenderedPageBreak/>
          <w:t xml:space="preserve">7. </w:t>
        </w:r>
      </w:ins>
      <w:r>
        <w:t>Bibliography</w:t>
      </w:r>
      <w:bookmarkEnd w:id="1770"/>
    </w:p>
    <w:sectPr w:rsidR="00551284" w:rsidRPr="00551284" w:rsidSect="00C27FEC">
      <w:endnotePr>
        <w:numFmt w:val="decimal"/>
      </w:endnotePr>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2" w:author="hayes" w:date="2011-03-20T15:13:00Z" w:initials="h">
    <w:p w:rsidR="000279BB" w:rsidRDefault="000279BB">
      <w:pPr>
        <w:pStyle w:val="CommentText"/>
      </w:pPr>
      <w:r>
        <w:rPr>
          <w:rStyle w:val="CommentReference"/>
        </w:rPr>
        <w:annotationRef/>
      </w:r>
      <w:r>
        <w:t>Is this parallel?</w:t>
      </w:r>
    </w:p>
  </w:comment>
  <w:comment w:id="175" w:author="hayes" w:date="2011-03-20T15:14:00Z" w:initials="h">
    <w:p w:rsidR="000279BB" w:rsidRDefault="000279BB">
      <w:pPr>
        <w:pStyle w:val="CommentText"/>
      </w:pPr>
      <w:r>
        <w:rPr>
          <w:rStyle w:val="CommentReference"/>
        </w:rPr>
        <w:annotationRef/>
      </w:r>
      <w:r>
        <w:t>awkward</w:t>
      </w:r>
    </w:p>
  </w:comment>
  <w:comment w:id="176" w:author="hayes" w:date="2011-03-20T15:14:00Z" w:initials="h">
    <w:p w:rsidR="000279BB" w:rsidRDefault="000279BB">
      <w:pPr>
        <w:pStyle w:val="CommentText"/>
      </w:pPr>
      <w:r>
        <w:rPr>
          <w:rStyle w:val="CommentReference"/>
        </w:rPr>
        <w:annotationRef/>
      </w:r>
      <w:r>
        <w:t>awkward</w:t>
      </w:r>
    </w:p>
  </w:comment>
  <w:comment w:id="204" w:author="hayes" w:date="2011-03-29T09:16:00Z" w:initials="H">
    <w:p w:rsidR="000279BB" w:rsidRDefault="000279BB">
      <w:pPr>
        <w:pStyle w:val="CommentText"/>
      </w:pPr>
      <w:r>
        <w:rPr>
          <w:rStyle w:val="CommentReference"/>
        </w:rPr>
        <w:annotationRef/>
      </w:r>
      <w:r>
        <w:t>run-on</w:t>
      </w:r>
    </w:p>
  </w:comment>
  <w:comment w:id="222" w:author="hayes" w:date="2011-03-20T15:16:00Z" w:initials="h">
    <w:p w:rsidR="000279BB" w:rsidRDefault="000279BB">
      <w:pPr>
        <w:pStyle w:val="CommentText"/>
      </w:pPr>
      <w:r>
        <w:rPr>
          <w:rStyle w:val="CommentReference"/>
        </w:rPr>
        <w:annotationRef/>
      </w:r>
      <w:r>
        <w:t>???</w:t>
      </w:r>
    </w:p>
  </w:comment>
  <w:comment w:id="225" w:author="hayes" w:date="2011-03-20T15:16:00Z" w:initials="h">
    <w:p w:rsidR="000279BB" w:rsidRDefault="000279BB">
      <w:pPr>
        <w:pStyle w:val="CommentText"/>
      </w:pPr>
      <w:r>
        <w:rPr>
          <w:rStyle w:val="CommentReference"/>
        </w:rPr>
        <w:annotationRef/>
      </w:r>
      <w:r>
        <w:t>???</w:t>
      </w:r>
    </w:p>
  </w:comment>
  <w:comment w:id="243" w:author="hayes" w:date="2011-03-20T15:17:00Z" w:initials="h">
    <w:p w:rsidR="000279BB" w:rsidRDefault="000279BB">
      <w:pPr>
        <w:pStyle w:val="CommentText"/>
      </w:pPr>
      <w:r>
        <w:rPr>
          <w:rStyle w:val="CommentReference"/>
        </w:rPr>
        <w:annotationRef/>
      </w:r>
      <w:r>
        <w:t>I stopped careful editing here</w:t>
      </w:r>
    </w:p>
  </w:comment>
  <w:comment w:id="328" w:author="hayes" w:date="2011-03-29T09:27:00Z" w:initials="H">
    <w:p w:rsidR="000279BB" w:rsidRDefault="000279BB">
      <w:pPr>
        <w:pStyle w:val="CommentText"/>
      </w:pPr>
      <w:r>
        <w:rPr>
          <w:rStyle w:val="CommentReference"/>
        </w:rPr>
        <w:annotationRef/>
      </w:r>
      <w:r>
        <w:t>you should show your architecture diagram and explain that at a high level before you jump into implementation details</w:t>
      </w:r>
    </w:p>
  </w:comment>
  <w:comment w:id="341" w:author="hayes" w:date="2011-03-29T09:24:00Z" w:initials="H">
    <w:p w:rsidR="000279BB" w:rsidRDefault="000279BB">
      <w:pPr>
        <w:pStyle w:val="CommentText"/>
      </w:pPr>
      <w:r>
        <w:rPr>
          <w:rStyle w:val="CommentReference"/>
        </w:rPr>
        <w:annotationRef/>
      </w:r>
      <w:r>
        <w:t>define</w:t>
      </w:r>
    </w:p>
  </w:comment>
  <w:comment w:id="355" w:author="hayes" w:date="2011-03-29T09:35:00Z" w:initials="H">
    <w:p w:rsidR="000279BB" w:rsidRDefault="000279BB">
      <w:pPr>
        <w:pStyle w:val="CommentText"/>
      </w:pPr>
      <w:r>
        <w:rPr>
          <w:rStyle w:val="CommentReference"/>
        </w:rPr>
        <w:annotationRef/>
      </w:r>
      <w:r>
        <w:t>define?</w:t>
      </w:r>
    </w:p>
  </w:comment>
  <w:comment w:id="364" w:author="hayes" w:date="2011-03-29T09:36:00Z" w:initials="H">
    <w:p w:rsidR="000279BB" w:rsidRDefault="000279BB">
      <w:pPr>
        <w:pStyle w:val="CommentText"/>
      </w:pPr>
      <w:r>
        <w:rPr>
          <w:rStyle w:val="CommentReference"/>
        </w:rPr>
        <w:annotationRef/>
      </w:r>
      <w:r>
        <w:t>this is very interesting, butmakes me wonder if we oculd not have gotten the same informaiton from pseudo-code or the actual algorithm? -- it is a lot of text telling very specific details of the code</w:t>
      </w:r>
    </w:p>
  </w:comment>
  <w:comment w:id="369" w:author="hayes" w:date="2011-03-29T09:38:00Z" w:initials="H">
    <w:p w:rsidR="000279BB" w:rsidRDefault="000279BB">
      <w:pPr>
        <w:pStyle w:val="CommentText"/>
      </w:pPr>
      <w:r>
        <w:rPr>
          <w:rStyle w:val="CommentReference"/>
        </w:rPr>
        <w:annotationRef/>
      </w:r>
      <w:r>
        <w:t>run-on</w:t>
      </w:r>
    </w:p>
  </w:comment>
  <w:comment w:id="383" w:author="hayes" w:date="2011-03-29T09:40:00Z" w:initials="H">
    <w:p w:rsidR="000279BB" w:rsidRDefault="000279BB">
      <w:pPr>
        <w:pStyle w:val="CommentText"/>
      </w:pPr>
      <w:r>
        <w:rPr>
          <w:rStyle w:val="CommentReference"/>
        </w:rPr>
        <w:annotationRef/>
      </w:r>
      <w:r>
        <w:t>so did you have a testing strategy?  did you cover all the requirements?  did you ensure statement coverage?  branch coverage?  as you implemented a testing method, you should use good testing techniques/practice to test your method</w:t>
      </w:r>
    </w:p>
  </w:comment>
  <w:comment w:id="385" w:author="hayes" w:date="2011-03-20T15:19:00Z" w:initials="h">
    <w:p w:rsidR="000279BB" w:rsidRDefault="000279BB">
      <w:pPr>
        <w:pStyle w:val="CommentText"/>
      </w:pPr>
      <w:r>
        <w:rPr>
          <w:rStyle w:val="CommentReference"/>
        </w:rPr>
        <w:annotationRef/>
      </w:r>
      <w:r>
        <w:t>Or could you take your Set tool that you know well, insert bugs and see if the tool finds them?</w:t>
      </w:r>
    </w:p>
  </w:comment>
  <w:comment w:id="416" w:author="hayes" w:date="2011-03-29T09:41:00Z" w:initials="H">
    <w:p w:rsidR="000279BB" w:rsidRDefault="000279BB">
      <w:pPr>
        <w:pStyle w:val="CommentText"/>
      </w:pPr>
      <w:r>
        <w:rPr>
          <w:rStyle w:val="CommentReference"/>
        </w:rPr>
        <w:annotationRef/>
      </w:r>
      <w:r>
        <w:t>Set?</w:t>
      </w:r>
    </w:p>
  </w:comment>
  <w:comment w:id="437" w:author="hayes" w:date="2011-03-20T15:19:00Z" w:initials="h">
    <w:p w:rsidR="000279BB" w:rsidRDefault="000279BB">
      <w:pPr>
        <w:pStyle w:val="CommentText"/>
      </w:pPr>
      <w:r>
        <w:rPr>
          <w:rStyle w:val="CommentReference"/>
        </w:rPr>
        <w:annotationRef/>
      </w:r>
      <w:r>
        <w:t>Does it also create what expected output is?</w:t>
      </w:r>
    </w:p>
  </w:comment>
  <w:comment w:id="438" w:author="hayes" w:date="2011-03-29T09:43:00Z" w:initials="H">
    <w:p w:rsidR="000279BB" w:rsidRDefault="000279BB">
      <w:pPr>
        <w:pStyle w:val="CommentText"/>
      </w:pPr>
      <w:r>
        <w:rPr>
          <w:rStyle w:val="CommentReference"/>
        </w:rPr>
        <w:annotationRef/>
      </w:r>
      <w:r>
        <w:t>Test case #1 - items 2 and 3 are the same?</w:t>
      </w:r>
    </w:p>
  </w:comment>
  <w:comment w:id="501" w:author="hayes" w:date="2011-03-29T11:18:00Z" w:initials="H">
    <w:p w:rsidR="000279BB" w:rsidRDefault="000279BB">
      <w:pPr>
        <w:pStyle w:val="CommentText"/>
      </w:pPr>
      <w:r>
        <w:rPr>
          <w:rStyle w:val="CommentReference"/>
        </w:rPr>
        <w:annotationRef/>
      </w:r>
      <w:r>
        <w:t>foes under Scope - is not a requirement</w:t>
      </w:r>
    </w:p>
  </w:comment>
  <w:comment w:id="502" w:author="hayes" w:date="2011-03-29T11:19:00Z" w:initials="H">
    <w:p w:rsidR="000279BB" w:rsidRDefault="000279BB">
      <w:pPr>
        <w:pStyle w:val="CommentText"/>
      </w:pPr>
      <w:r>
        <w:rPr>
          <w:rStyle w:val="CommentReference"/>
        </w:rPr>
        <w:annotationRef/>
      </w:r>
      <w:r>
        <w:t>see comment above</w:t>
      </w:r>
    </w:p>
  </w:comment>
  <w:comment w:id="503" w:author="hayes" w:date="2011-03-29T11:19:00Z" w:initials="H">
    <w:p w:rsidR="000279BB" w:rsidRDefault="000279BB">
      <w:pPr>
        <w:pStyle w:val="CommentText"/>
      </w:pPr>
      <w:r>
        <w:rPr>
          <w:rStyle w:val="CommentReference"/>
        </w:rPr>
        <w:annotationRef/>
      </w:r>
      <w:r>
        <w:t>see above</w:t>
      </w:r>
    </w:p>
  </w:comment>
  <w:comment w:id="650" w:author="hayes" w:date="2011-03-31T09:03:00Z" w:initials="H">
    <w:p w:rsidR="000279BB" w:rsidRDefault="000279BB">
      <w:pPr>
        <w:pStyle w:val="CommentText"/>
      </w:pPr>
      <w:r>
        <w:rPr>
          <w:rStyle w:val="CommentReference"/>
        </w:rPr>
        <w:annotationRef/>
      </w:r>
      <w:r>
        <w:t>awakward/run-on</w:t>
      </w:r>
    </w:p>
  </w:comment>
  <w:comment w:id="663" w:author="hayes" w:date="2011-03-31T13:32:00Z" w:initials="H">
    <w:p w:rsidR="000279BB" w:rsidRDefault="000279BB">
      <w:pPr>
        <w:pStyle w:val="CommentText"/>
      </w:pPr>
      <w:r>
        <w:rPr>
          <w:rStyle w:val="CommentReference"/>
        </w:rPr>
        <w:annotationRef/>
      </w:r>
      <w:r>
        <w:t>still awkward after editing</w:t>
      </w:r>
    </w:p>
  </w:comment>
  <w:comment w:id="1173" w:author="hayes" w:date="2011-03-20T15:20:00Z" w:initials="h">
    <w:p w:rsidR="000279BB" w:rsidRDefault="000279BB">
      <w:pPr>
        <w:pStyle w:val="CommentText"/>
      </w:pPr>
      <w:r>
        <w:rPr>
          <w:rStyle w:val="CommentReference"/>
        </w:rPr>
        <w:annotationRef/>
      </w:r>
      <w:r>
        <w:t>I did not see any requirements or design for either tool – at least list some textual requirements and have an architecture diagram or such for each tool</w:t>
      </w:r>
    </w:p>
  </w:comment>
  <w:comment w:id="1210" w:author="hayes" w:date="2011-03-20T15:20:00Z" w:initials="h">
    <w:p w:rsidR="000279BB" w:rsidRDefault="000279BB">
      <w:pPr>
        <w:pStyle w:val="CommentText"/>
      </w:pPr>
      <w:r>
        <w:rPr>
          <w:rStyle w:val="CommentReference"/>
        </w:rPr>
        <w:annotationRef/>
      </w:r>
      <w:r>
        <w:t>Does it make sense to run your tool on your tool?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B4B" w:rsidRDefault="002F4B4B" w:rsidP="004A1FFA">
      <w:r>
        <w:separator/>
      </w:r>
    </w:p>
  </w:endnote>
  <w:endnote w:type="continuationSeparator" w:id="0">
    <w:p w:rsidR="002F4B4B" w:rsidRDefault="002F4B4B" w:rsidP="004A1FFA">
      <w:r>
        <w:continuationSeparator/>
      </w:r>
    </w:p>
  </w:endnote>
  <w:endnote w:id="1">
    <w:p w:rsidR="000279BB" w:rsidRDefault="000279BB">
      <w:pPr>
        <w:pStyle w:val="EndnoteText"/>
      </w:pPr>
      <w:r>
        <w:rPr>
          <w:rStyle w:val="EndnoteReference"/>
        </w:rPr>
        <w:endnoteRef/>
      </w:r>
      <w:r>
        <w:t xml:space="preserve"> </w:t>
      </w:r>
      <w:r w:rsidRPr="00B92C01">
        <w:t xml:space="preserve">Wikipedia contributors, "ERuby," </w:t>
      </w:r>
      <w:r w:rsidRPr="0047090F">
        <w:rPr>
          <w:i/>
        </w:rPr>
        <w:t>Wikipedia, The Free Encyclopedia</w:t>
      </w:r>
      <w:r w:rsidRPr="00B92C01">
        <w:t>, http://en.wikipedia.org/w/index.php?title=ERuby&amp;oldid=417473164 (accessed March 17, 2011).</w:t>
      </w:r>
    </w:p>
  </w:endnote>
  <w:endnote w:id="2">
    <w:p w:rsidR="000279BB" w:rsidRDefault="000279BB">
      <w:pPr>
        <w:pStyle w:val="EndnoteText"/>
      </w:pPr>
      <w:r>
        <w:rPr>
          <w:rStyle w:val="EndnoteReference"/>
        </w:rPr>
        <w:endnoteRef/>
      </w:r>
      <w:r>
        <w:t xml:space="preserve"> </w:t>
      </w:r>
      <w:r w:rsidRPr="00646199">
        <w:t xml:space="preserve">Wikipedia contributors, "HTML," </w:t>
      </w:r>
      <w:r w:rsidRPr="0047090F">
        <w:rPr>
          <w:i/>
        </w:rPr>
        <w:t>Wikipedia, The Free Encyclopedia</w:t>
      </w:r>
      <w:r w:rsidRPr="00646199">
        <w:t>, http://en.wikipedia.org/w/index.php?title=HTML&amp;oldid=419043476 (accessed March 17, 2011).</w:t>
      </w:r>
    </w:p>
  </w:endnote>
  <w:endnote w:id="3">
    <w:p w:rsidR="000279BB" w:rsidDel="0039068F" w:rsidRDefault="000279BB">
      <w:pPr>
        <w:pStyle w:val="EndnoteText"/>
        <w:rPr>
          <w:del w:id="158" w:author="sarah" w:date="2011-03-27T21:41:00Z"/>
        </w:rPr>
      </w:pPr>
      <w:del w:id="159" w:author="sarah" w:date="2011-03-27T21:41:00Z">
        <w:r w:rsidDel="0039068F">
          <w:rPr>
            <w:rStyle w:val="EndnoteReference"/>
          </w:rPr>
          <w:endnoteRef/>
        </w:r>
        <w:r w:rsidDel="0039068F">
          <w:delText xml:space="preserve"> </w:delText>
        </w:r>
        <w:r w:rsidRPr="006E5BB5" w:rsidDel="0039068F">
          <w:delText xml:space="preserve">Wikipedia contributors, "Ruby on Rails," </w:delText>
        </w:r>
        <w:r w:rsidRPr="0047090F" w:rsidDel="0039068F">
          <w:rPr>
            <w:i/>
          </w:rPr>
          <w:delText>Wikipedia, The Free Encyclopedia</w:delText>
        </w:r>
        <w:r w:rsidRPr="006E5BB5" w:rsidDel="0039068F">
          <w:delText>, http://en.wikipedia.org/w/index.php?title=Ruby_on_Rails&amp;oldid=418130358 (accessed March 16, 2011).</w:delText>
        </w:r>
      </w:del>
    </w:p>
  </w:endnote>
  <w:endnote w:id="4">
    <w:p w:rsidR="000279BB" w:rsidRDefault="000279BB">
      <w:pPr>
        <w:pStyle w:val="EndnoteText"/>
      </w:pPr>
      <w:r>
        <w:rPr>
          <w:rStyle w:val="EndnoteReference"/>
        </w:rPr>
        <w:endnoteRef/>
      </w:r>
      <w:r>
        <w:t xml:space="preserve"> </w:t>
      </w:r>
      <w:r w:rsidRPr="00422567">
        <w:t xml:space="preserve">Wikipedia contributors, "S-expression," </w:t>
      </w:r>
      <w:r w:rsidRPr="0047090F">
        <w:rPr>
          <w:i/>
        </w:rPr>
        <w:t>Wikipedia, The Free Encyclopedia</w:t>
      </w:r>
      <w:r w:rsidRPr="00422567">
        <w:t>, http://en.wikipedia.org/w/index.php?title=S-expression&amp;oldid=418259285 (accessed March 17, 2011).</w:t>
      </w:r>
    </w:p>
  </w:endnote>
  <w:endnote w:id="5">
    <w:p w:rsidR="000279BB" w:rsidRDefault="000279BB">
      <w:pPr>
        <w:pStyle w:val="EndnoteText"/>
      </w:pPr>
      <w:r>
        <w:rPr>
          <w:rStyle w:val="EndnoteReference"/>
        </w:rPr>
        <w:endnoteRef/>
      </w:r>
      <w:r>
        <w:t xml:space="preserve"> Ryan Davis, "parsetree's ruby_parser-2.0.6 Documentation," </w:t>
      </w:r>
      <w:r w:rsidRPr="0047090F">
        <w:rPr>
          <w:i/>
        </w:rPr>
        <w:t>parse_tree &amp; ruby_parser</w:t>
      </w:r>
      <w:r>
        <w:t xml:space="preserve">, </w:t>
      </w:r>
      <w:r w:rsidRPr="0047090F">
        <w:t>http://parsetree.rubyforge.org/ruby_parser/</w:t>
      </w:r>
      <w:r>
        <w:t xml:space="preserve"> (accessed March 17, 2011).</w:t>
      </w:r>
    </w:p>
  </w:endnote>
  <w:endnote w:id="6">
    <w:p w:rsidR="000279BB" w:rsidRDefault="000279BB">
      <w:pPr>
        <w:pStyle w:val="EndnoteText"/>
      </w:pPr>
      <w:r>
        <w:rPr>
          <w:rStyle w:val="EndnoteReference"/>
        </w:rPr>
        <w:endnoteRef/>
      </w:r>
      <w:r>
        <w:t xml:space="preserve"> Offutt, Jeff and Wu, Ye, “Modeling Presentation Layers of Web Applications for Testing”, Springer’s Software and Modeling, DOI: 10.1007/s10270-009-0125-4.</w:t>
      </w:r>
    </w:p>
  </w:endnote>
  <w:endnote w:id="7">
    <w:p w:rsidR="000279BB" w:rsidRDefault="000279BB">
      <w:pPr>
        <w:pStyle w:val="EndnoteText"/>
      </w:pPr>
      <w:r>
        <w:rPr>
          <w:rStyle w:val="EndnoteReference"/>
        </w:rPr>
        <w:endnoteRef/>
      </w:r>
      <w:r>
        <w:t xml:space="preserve"> Qian, Miao, and Zeng, “A Practical Web Testing Model for Web Application Testing”, Third International IEEE Conference on Signal-Image Technologies and Internet-Based System, DOI 10.1109/SITIS.2007.16.</w:t>
      </w:r>
    </w:p>
  </w:endnote>
  <w:endnote w:id="8">
    <w:p w:rsidR="000279BB" w:rsidRPr="004751EB" w:rsidRDefault="000279BB">
      <w:pPr>
        <w:pStyle w:val="EndnoteText"/>
      </w:pPr>
      <w:r>
        <w:rPr>
          <w:rStyle w:val="EndnoteReference"/>
        </w:rPr>
        <w:endnoteRef/>
      </w:r>
      <w:r>
        <w:t xml:space="preserve"> Ruby contributors, "Ruby from Other Languages", </w:t>
      </w:r>
      <w:r>
        <w:rPr>
          <w:i/>
        </w:rPr>
        <w:t xml:space="preserve">Ruby A Programmer's Best Friend, </w:t>
      </w:r>
      <w:r w:rsidRPr="004751EB">
        <w:t>http://www.ruby-lang.org/en/documentation/ruby-from-other-languages/</w:t>
      </w:r>
      <w:r>
        <w:t xml:space="preserve"> (accessed March 17, 2011).</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sto MT">
    <w:altName w:val="Cambria Math"/>
    <w:charset w:val="00"/>
    <w:family w:val="roman"/>
    <w:pitch w:val="variable"/>
    <w:sig w:usb0="00000003" w:usb1="00000000" w:usb2="00000000" w:usb3="00000000" w:csb0="00000001" w:csb1="00000000"/>
  </w:font>
  <w:font w:name="Andale Mono">
    <w:altName w:val="MV Bol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B4B" w:rsidRDefault="002F4B4B" w:rsidP="004A1FFA">
      <w:r>
        <w:separator/>
      </w:r>
    </w:p>
  </w:footnote>
  <w:footnote w:type="continuationSeparator" w:id="0">
    <w:p w:rsidR="002F4B4B" w:rsidRDefault="002F4B4B" w:rsidP="004A1FFA">
      <w:r>
        <w:continuationSeparator/>
      </w:r>
    </w:p>
  </w:footnote>
  <w:footnote w:id="1">
    <w:p w:rsidR="000279BB" w:rsidRDefault="000279BB">
      <w:pPr>
        <w:pStyle w:val="FootnoteText"/>
      </w:pPr>
      <w:r>
        <w:rPr>
          <w:rStyle w:val="FootnoteReference"/>
        </w:rPr>
        <w:footnoteRef/>
      </w:r>
      <w:r>
        <w:t xml:space="preserve"> </w:t>
      </w:r>
      <w:hyperlink r:id="rId1" w:history="1">
        <w:r>
          <w:rPr>
            <w:rStyle w:val="Hyperlink"/>
          </w:rPr>
          <w:t>http://rubygems.org/</w:t>
        </w:r>
      </w:hyperlink>
    </w:p>
  </w:footnote>
  <w:footnote w:id="2">
    <w:p w:rsidR="000279BB" w:rsidRDefault="000279BB">
      <w:pPr>
        <w:pStyle w:val="FootnoteText"/>
      </w:pPr>
      <w:r>
        <w:rPr>
          <w:rStyle w:val="FootnoteReference"/>
        </w:rPr>
        <w:footnoteRef/>
      </w:r>
      <w:r>
        <w:t xml:space="preserve"> </w:t>
      </w:r>
      <w:hyperlink r:id="rId2" w:history="1">
        <w:r>
          <w:rPr>
            <w:rStyle w:val="Hyperlink"/>
          </w:rPr>
          <w:t>http://rubyonrails.org/applications</w:t>
        </w:r>
      </w:hyperlink>
    </w:p>
  </w:footnote>
  <w:footnote w:id="3">
    <w:p w:rsidR="000279BB" w:rsidRDefault="000279BB">
      <w:pPr>
        <w:pStyle w:val="FootnoteText"/>
      </w:pPr>
      <w:r>
        <w:rPr>
          <w:rStyle w:val="FootnoteReference"/>
        </w:rPr>
        <w:footnoteRef/>
      </w:r>
      <w:r>
        <w:t xml:space="preserve"> </w:t>
      </w:r>
      <w:hyperlink r:id="rId3" w:history="1">
        <w:r w:rsidRPr="007717EA">
          <w:rPr>
            <w:rStyle w:val="Hyperlink"/>
          </w:rPr>
          <w:t>http://nokogiri.org/</w:t>
        </w:r>
      </w:hyperlink>
    </w:p>
  </w:footnote>
  <w:footnote w:id="4">
    <w:p w:rsidR="000279BB" w:rsidRDefault="000279BB">
      <w:pPr>
        <w:pStyle w:val="FootnoteText"/>
      </w:pPr>
      <w:r>
        <w:rPr>
          <w:rStyle w:val="FootnoteReference"/>
        </w:rPr>
        <w:footnoteRef/>
      </w:r>
      <w:r>
        <w:t xml:space="preserve"> </w:t>
      </w:r>
      <w:hyperlink r:id="rId4" w:history="1">
        <w:r w:rsidRPr="00E55596">
          <w:rPr>
            <w:rStyle w:val="Hyperlink"/>
          </w:rPr>
          <w:t>http://treetop.rubyforge.org/</w:t>
        </w:r>
      </w:hyperlink>
    </w:p>
  </w:footnote>
  <w:footnote w:id="5">
    <w:p w:rsidR="000279BB" w:rsidRDefault="000279BB">
      <w:pPr>
        <w:pStyle w:val="FootnoteText"/>
      </w:pPr>
      <w:r>
        <w:rPr>
          <w:rStyle w:val="FootnoteReference"/>
        </w:rPr>
        <w:footnoteRef/>
      </w:r>
      <w:r>
        <w:t xml:space="preserve"> </w:t>
      </w:r>
      <w:hyperlink r:id="rId5" w:history="1">
        <w:r w:rsidRPr="00CA6FDA">
          <w:rPr>
            <w:rStyle w:val="Hyperlink"/>
          </w:rPr>
          <w:t>http://erector.rubyforge.org/</w:t>
        </w:r>
      </w:hyperlink>
    </w:p>
  </w:footnote>
  <w:footnote w:id="6">
    <w:p w:rsidR="000279BB" w:rsidRDefault="000279BB">
      <w:pPr>
        <w:pStyle w:val="FootnoteText"/>
      </w:pPr>
      <w:r>
        <w:rPr>
          <w:rStyle w:val="FootnoteReference"/>
        </w:rPr>
        <w:footnoteRef/>
      </w:r>
      <w:r>
        <w:t xml:space="preserve"> </w:t>
      </w:r>
      <w:hyperlink r:id="rId6" w:history="1">
        <w:r w:rsidRPr="00CA6FDA">
          <w:rPr>
            <w:rStyle w:val="Hyperlink"/>
          </w:rPr>
          <w:t>http://github.com/threedaymonk/treetop-example/blob/master/complex_html.treetop</w:t>
        </w:r>
      </w:hyperlink>
    </w:p>
  </w:footnote>
  <w:footnote w:id="7">
    <w:p w:rsidR="000279BB" w:rsidRDefault="000279BB">
      <w:pPr>
        <w:pStyle w:val="FootnoteText"/>
      </w:pPr>
      <w:r>
        <w:rPr>
          <w:rStyle w:val="FootnoteReference"/>
        </w:rPr>
        <w:footnoteRef/>
      </w:r>
      <w:r>
        <w:t xml:space="preserve"> </w:t>
      </w:r>
      <w:hyperlink r:id="rId7" w:history="1">
        <w:r>
          <w:rPr>
            <w:rStyle w:val="Hyperlink"/>
          </w:rPr>
          <w:t>http://rubyforge.org/projects/parsetree/</w:t>
        </w:r>
      </w:hyperlink>
    </w:p>
  </w:footnote>
  <w:footnote w:id="8">
    <w:p w:rsidR="000279BB" w:rsidRDefault="000279BB">
      <w:pPr>
        <w:pStyle w:val="FootnoteText"/>
      </w:pPr>
      <w:r>
        <w:rPr>
          <w:rStyle w:val="FootnoteReference"/>
        </w:rPr>
        <w:footnoteRef/>
      </w:r>
      <w:r>
        <w:t xml:space="preserve"> </w:t>
      </w:r>
      <w:hyperlink r:id="rId8" w:anchor="method-i-form_tag" w:history="1">
        <w:r w:rsidRPr="00915B9F">
          <w:rPr>
            <w:rStyle w:val="Hyperlink"/>
          </w:rPr>
          <w:t>http://api.rubyonrails.org/classes/ActionView/Helpers/FormTagHelper.html#method-i-form_tag</w:t>
        </w:r>
      </w:hyperlink>
    </w:p>
  </w:footnote>
  <w:footnote w:id="9">
    <w:p w:rsidR="000279BB" w:rsidRDefault="000279BB">
      <w:pPr>
        <w:pStyle w:val="FootnoteText"/>
      </w:pPr>
      <w:r>
        <w:rPr>
          <w:rStyle w:val="FootnoteReference"/>
        </w:rPr>
        <w:footnoteRef/>
      </w:r>
      <w:r>
        <w:t xml:space="preserve"> </w:t>
      </w:r>
      <w:hyperlink r:id="rId9" w:history="1">
        <w:r w:rsidRPr="00030FFB">
          <w:rPr>
            <w:rStyle w:val="Hyperlink"/>
          </w:rPr>
          <w:t>http://www.ruby-doc.org/docs/ProgrammingRuby/html/tut_modules.html</w:t>
        </w:r>
      </w:hyperlink>
    </w:p>
  </w:footnote>
  <w:footnote w:id="10">
    <w:p w:rsidR="000279BB" w:rsidRDefault="000279BB">
      <w:pPr>
        <w:pStyle w:val="FootnoteText"/>
      </w:pPr>
      <w:r>
        <w:rPr>
          <w:rStyle w:val="FootnoteReference"/>
        </w:rPr>
        <w:footnoteRef/>
      </w:r>
      <w:r>
        <w:t xml:space="preserve"> </w:t>
      </w:r>
      <w:hyperlink r:id="rId10" w:history="1">
        <w:r w:rsidRPr="003D4B3C">
          <w:rPr>
            <w:rStyle w:val="Hyperlink"/>
          </w:rPr>
          <w:t>http://ruby-doc.org/stdlib/libdoc/test/unit/rdoc/classes/Test/Unit.html</w:t>
        </w:r>
      </w:hyperlink>
    </w:p>
  </w:footnote>
  <w:footnote w:id="11">
    <w:p w:rsidR="000279BB" w:rsidRDefault="000279BB">
      <w:pPr>
        <w:pStyle w:val="FootnoteText"/>
      </w:pPr>
      <w:r>
        <w:rPr>
          <w:rStyle w:val="FootnoteReference"/>
        </w:rPr>
        <w:footnoteRef/>
      </w:r>
      <w:r>
        <w:t xml:space="preserve"> </w:t>
      </w:r>
      <w:hyperlink r:id="rId11" w:history="1">
        <w:r w:rsidRPr="00286ADD">
          <w:rPr>
            <w:rStyle w:val="Hyperlink"/>
          </w:rPr>
          <w:t>http://apidock.com/rails/ActionView/Helpers/PrototypeHelper/form_remote_tag</w:t>
        </w:r>
      </w:hyperlink>
    </w:p>
  </w:footnote>
  <w:footnote w:id="12">
    <w:p w:rsidR="000279BB" w:rsidRDefault="000279BB">
      <w:pPr>
        <w:pStyle w:val="FootnoteText"/>
      </w:pPr>
      <w:r>
        <w:rPr>
          <w:rStyle w:val="FootnoteReference"/>
        </w:rPr>
        <w:footnoteRef/>
      </w:r>
      <w:r>
        <w:t xml:space="preserve"> </w:t>
      </w:r>
      <w:hyperlink r:id="rId12" w:history="1">
        <w:r w:rsidRPr="00DD438E">
          <w:rPr>
            <w:rStyle w:val="Hyperlink"/>
          </w:rPr>
          <w:t>http://mechanize.rubyforge.org/mechanize/</w:t>
        </w:r>
      </w:hyperlink>
    </w:p>
  </w:footnote>
  <w:footnote w:id="13">
    <w:p w:rsidR="000279BB" w:rsidRDefault="000279BB">
      <w:pPr>
        <w:pStyle w:val="FootnoteText"/>
      </w:pPr>
      <w:r>
        <w:rPr>
          <w:rStyle w:val="FootnoteReference"/>
        </w:rPr>
        <w:footnoteRef/>
      </w:r>
      <w:r>
        <w:t xml:space="preserve"> </w:t>
      </w:r>
      <w:hyperlink r:id="rId13" w:history="1">
        <w:r w:rsidRPr="00DF10BF">
          <w:rPr>
            <w:rStyle w:val="Hyperlink"/>
          </w:rPr>
          <w:t>http://selenium.rubyforge.org/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752D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4B01150"/>
    <w:lvl w:ilvl="0">
      <w:start w:val="1"/>
      <w:numFmt w:val="decimal"/>
      <w:lvlText w:val="%1."/>
      <w:lvlJc w:val="left"/>
      <w:pPr>
        <w:tabs>
          <w:tab w:val="num" w:pos="1800"/>
        </w:tabs>
        <w:ind w:left="1800" w:hanging="360"/>
      </w:pPr>
    </w:lvl>
  </w:abstractNum>
  <w:abstractNum w:abstractNumId="2">
    <w:nsid w:val="FFFFFF7D"/>
    <w:multiLevelType w:val="singleLevel"/>
    <w:tmpl w:val="FEEE7314"/>
    <w:lvl w:ilvl="0">
      <w:start w:val="1"/>
      <w:numFmt w:val="decimal"/>
      <w:lvlText w:val="%1."/>
      <w:lvlJc w:val="left"/>
      <w:pPr>
        <w:tabs>
          <w:tab w:val="num" w:pos="1440"/>
        </w:tabs>
        <w:ind w:left="1440" w:hanging="360"/>
      </w:pPr>
    </w:lvl>
  </w:abstractNum>
  <w:abstractNum w:abstractNumId="3">
    <w:nsid w:val="FFFFFF7E"/>
    <w:multiLevelType w:val="singleLevel"/>
    <w:tmpl w:val="E8A0EE76"/>
    <w:lvl w:ilvl="0">
      <w:start w:val="1"/>
      <w:numFmt w:val="decimal"/>
      <w:lvlText w:val="%1."/>
      <w:lvlJc w:val="left"/>
      <w:pPr>
        <w:tabs>
          <w:tab w:val="num" w:pos="1080"/>
        </w:tabs>
        <w:ind w:left="1080" w:hanging="360"/>
      </w:pPr>
    </w:lvl>
  </w:abstractNum>
  <w:abstractNum w:abstractNumId="4">
    <w:nsid w:val="FFFFFF7F"/>
    <w:multiLevelType w:val="singleLevel"/>
    <w:tmpl w:val="8A94D2D8"/>
    <w:lvl w:ilvl="0">
      <w:start w:val="1"/>
      <w:numFmt w:val="decimal"/>
      <w:lvlText w:val="%1."/>
      <w:lvlJc w:val="left"/>
      <w:pPr>
        <w:tabs>
          <w:tab w:val="num" w:pos="720"/>
        </w:tabs>
        <w:ind w:left="720" w:hanging="360"/>
      </w:pPr>
    </w:lvl>
  </w:abstractNum>
  <w:abstractNum w:abstractNumId="5">
    <w:nsid w:val="FFFFFF80"/>
    <w:multiLevelType w:val="singleLevel"/>
    <w:tmpl w:val="0EF04B8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49A56E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146BC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5D625E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80C4E8"/>
    <w:lvl w:ilvl="0">
      <w:start w:val="1"/>
      <w:numFmt w:val="decimal"/>
      <w:lvlText w:val="%1."/>
      <w:lvlJc w:val="left"/>
      <w:pPr>
        <w:tabs>
          <w:tab w:val="num" w:pos="360"/>
        </w:tabs>
        <w:ind w:left="360" w:hanging="360"/>
      </w:pPr>
    </w:lvl>
  </w:abstractNum>
  <w:abstractNum w:abstractNumId="10">
    <w:nsid w:val="0DEC56A8"/>
    <w:multiLevelType w:val="hybridMultilevel"/>
    <w:tmpl w:val="7B2E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0385D"/>
    <w:multiLevelType w:val="hybridMultilevel"/>
    <w:tmpl w:val="244C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140D3"/>
    <w:multiLevelType w:val="hybridMultilevel"/>
    <w:tmpl w:val="4A8E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D4BE9"/>
    <w:multiLevelType w:val="hybridMultilevel"/>
    <w:tmpl w:val="D03C4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4B5C62"/>
    <w:multiLevelType w:val="hybridMultilevel"/>
    <w:tmpl w:val="AC0C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9"/>
  </w:num>
  <w:num w:numId="7">
    <w:abstractNumId w:val="8"/>
  </w:num>
  <w:num w:numId="8">
    <w:abstractNumId w:val="7"/>
  </w:num>
  <w:num w:numId="9">
    <w:abstractNumId w:val="6"/>
  </w:num>
  <w:num w:numId="10">
    <w:abstractNumId w:val="5"/>
  </w:num>
  <w:num w:numId="11">
    <w:abstractNumId w:val="14"/>
  </w:num>
  <w:num w:numId="12">
    <w:abstractNumId w:val="12"/>
  </w:num>
  <w:num w:numId="13">
    <w:abstractNumId w:val="11"/>
  </w:num>
  <w:num w:numId="14">
    <w:abstractNumId w:val="1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embedSystemFonts/>
  <w:revisionView w:markup="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numFmt w:val="decimal"/>
    <w:endnote w:id="-1"/>
    <w:endnote w:id="0"/>
  </w:endnotePr>
  <w:compat/>
  <w:rsids>
    <w:rsidRoot w:val="00B94EFC"/>
    <w:rsid w:val="00005FDF"/>
    <w:rsid w:val="000141E8"/>
    <w:rsid w:val="00021CD6"/>
    <w:rsid w:val="00024205"/>
    <w:rsid w:val="00024DD1"/>
    <w:rsid w:val="00025E72"/>
    <w:rsid w:val="00026A31"/>
    <w:rsid w:val="000273A2"/>
    <w:rsid w:val="000279BB"/>
    <w:rsid w:val="00030FFB"/>
    <w:rsid w:val="000337B6"/>
    <w:rsid w:val="00034879"/>
    <w:rsid w:val="00036607"/>
    <w:rsid w:val="00036791"/>
    <w:rsid w:val="00037651"/>
    <w:rsid w:val="00041C81"/>
    <w:rsid w:val="00053877"/>
    <w:rsid w:val="00055287"/>
    <w:rsid w:val="000609CB"/>
    <w:rsid w:val="00060A01"/>
    <w:rsid w:val="00065339"/>
    <w:rsid w:val="0007000F"/>
    <w:rsid w:val="00072637"/>
    <w:rsid w:val="00077664"/>
    <w:rsid w:val="00081505"/>
    <w:rsid w:val="0008445A"/>
    <w:rsid w:val="000867A2"/>
    <w:rsid w:val="00091447"/>
    <w:rsid w:val="000923BD"/>
    <w:rsid w:val="0009283A"/>
    <w:rsid w:val="0009626E"/>
    <w:rsid w:val="000B12D4"/>
    <w:rsid w:val="000B405A"/>
    <w:rsid w:val="000C0079"/>
    <w:rsid w:val="000C3EAF"/>
    <w:rsid w:val="000D22DD"/>
    <w:rsid w:val="000D36EF"/>
    <w:rsid w:val="000E15F2"/>
    <w:rsid w:val="000E20C4"/>
    <w:rsid w:val="000E785F"/>
    <w:rsid w:val="000F164F"/>
    <w:rsid w:val="000F1E06"/>
    <w:rsid w:val="000F4BB0"/>
    <w:rsid w:val="000F6ABD"/>
    <w:rsid w:val="000F7280"/>
    <w:rsid w:val="00102F2C"/>
    <w:rsid w:val="00103DA5"/>
    <w:rsid w:val="0010472D"/>
    <w:rsid w:val="001075FF"/>
    <w:rsid w:val="00107E9A"/>
    <w:rsid w:val="0011255F"/>
    <w:rsid w:val="00115C7F"/>
    <w:rsid w:val="00115E70"/>
    <w:rsid w:val="001213DD"/>
    <w:rsid w:val="00125A66"/>
    <w:rsid w:val="00126983"/>
    <w:rsid w:val="0012768C"/>
    <w:rsid w:val="00132BF3"/>
    <w:rsid w:val="00140339"/>
    <w:rsid w:val="00143731"/>
    <w:rsid w:val="0014622D"/>
    <w:rsid w:val="00147837"/>
    <w:rsid w:val="001508FB"/>
    <w:rsid w:val="00154238"/>
    <w:rsid w:val="0015595C"/>
    <w:rsid w:val="00157D83"/>
    <w:rsid w:val="00162316"/>
    <w:rsid w:val="001710EC"/>
    <w:rsid w:val="00175A60"/>
    <w:rsid w:val="00176028"/>
    <w:rsid w:val="001803F0"/>
    <w:rsid w:val="00183B2E"/>
    <w:rsid w:val="00192B06"/>
    <w:rsid w:val="00195609"/>
    <w:rsid w:val="001A010E"/>
    <w:rsid w:val="001A2184"/>
    <w:rsid w:val="001A2B88"/>
    <w:rsid w:val="001A5167"/>
    <w:rsid w:val="001A7E3B"/>
    <w:rsid w:val="001B3FE8"/>
    <w:rsid w:val="001C38D3"/>
    <w:rsid w:val="001C45A4"/>
    <w:rsid w:val="001C4D39"/>
    <w:rsid w:val="001C7B30"/>
    <w:rsid w:val="001D09CE"/>
    <w:rsid w:val="001D7CAB"/>
    <w:rsid w:val="001E3AA1"/>
    <w:rsid w:val="001F603C"/>
    <w:rsid w:val="001F6D22"/>
    <w:rsid w:val="00202056"/>
    <w:rsid w:val="00202417"/>
    <w:rsid w:val="00204784"/>
    <w:rsid w:val="00206FC1"/>
    <w:rsid w:val="00211CE1"/>
    <w:rsid w:val="002156FA"/>
    <w:rsid w:val="00216D5D"/>
    <w:rsid w:val="00217732"/>
    <w:rsid w:val="0022243A"/>
    <w:rsid w:val="00223F98"/>
    <w:rsid w:val="0022786A"/>
    <w:rsid w:val="0023126F"/>
    <w:rsid w:val="00231869"/>
    <w:rsid w:val="0023228A"/>
    <w:rsid w:val="00233414"/>
    <w:rsid w:val="00233C3D"/>
    <w:rsid w:val="00241DCF"/>
    <w:rsid w:val="00243C0F"/>
    <w:rsid w:val="002511B2"/>
    <w:rsid w:val="00257BCE"/>
    <w:rsid w:val="00264795"/>
    <w:rsid w:val="00271339"/>
    <w:rsid w:val="00273272"/>
    <w:rsid w:val="00273453"/>
    <w:rsid w:val="00274149"/>
    <w:rsid w:val="0027519D"/>
    <w:rsid w:val="002755EB"/>
    <w:rsid w:val="0028319B"/>
    <w:rsid w:val="002856A5"/>
    <w:rsid w:val="00286ADD"/>
    <w:rsid w:val="00286F57"/>
    <w:rsid w:val="002A02CC"/>
    <w:rsid w:val="002A22A4"/>
    <w:rsid w:val="002A38BC"/>
    <w:rsid w:val="002A713D"/>
    <w:rsid w:val="002B5AC6"/>
    <w:rsid w:val="002B78D3"/>
    <w:rsid w:val="002C1282"/>
    <w:rsid w:val="002C56A0"/>
    <w:rsid w:val="002D384D"/>
    <w:rsid w:val="002D4436"/>
    <w:rsid w:val="002D60BF"/>
    <w:rsid w:val="002D67D1"/>
    <w:rsid w:val="002E440B"/>
    <w:rsid w:val="002F16D7"/>
    <w:rsid w:val="002F1FBC"/>
    <w:rsid w:val="002F4B4B"/>
    <w:rsid w:val="002F4DC6"/>
    <w:rsid w:val="002F65EA"/>
    <w:rsid w:val="00300F8C"/>
    <w:rsid w:val="00306CF7"/>
    <w:rsid w:val="00310967"/>
    <w:rsid w:val="003132EE"/>
    <w:rsid w:val="003210D0"/>
    <w:rsid w:val="00331D1D"/>
    <w:rsid w:val="00333637"/>
    <w:rsid w:val="00335A98"/>
    <w:rsid w:val="00335DCD"/>
    <w:rsid w:val="00346319"/>
    <w:rsid w:val="00352BE9"/>
    <w:rsid w:val="00353E4D"/>
    <w:rsid w:val="003628F4"/>
    <w:rsid w:val="003678F8"/>
    <w:rsid w:val="00372A62"/>
    <w:rsid w:val="003776C6"/>
    <w:rsid w:val="00381488"/>
    <w:rsid w:val="00385027"/>
    <w:rsid w:val="0038545A"/>
    <w:rsid w:val="0038669D"/>
    <w:rsid w:val="0039068F"/>
    <w:rsid w:val="00390F18"/>
    <w:rsid w:val="003A2942"/>
    <w:rsid w:val="003B327F"/>
    <w:rsid w:val="003B731A"/>
    <w:rsid w:val="003C38DC"/>
    <w:rsid w:val="003C5819"/>
    <w:rsid w:val="003D102F"/>
    <w:rsid w:val="003D16F5"/>
    <w:rsid w:val="003D4AA1"/>
    <w:rsid w:val="003D4B3C"/>
    <w:rsid w:val="003E0113"/>
    <w:rsid w:val="003E1EC6"/>
    <w:rsid w:val="003E2018"/>
    <w:rsid w:val="003E2AED"/>
    <w:rsid w:val="003E34BD"/>
    <w:rsid w:val="003F1C8A"/>
    <w:rsid w:val="003F47B9"/>
    <w:rsid w:val="0040642E"/>
    <w:rsid w:val="00406532"/>
    <w:rsid w:val="00406E91"/>
    <w:rsid w:val="00407898"/>
    <w:rsid w:val="00410CEE"/>
    <w:rsid w:val="0041277C"/>
    <w:rsid w:val="00412A74"/>
    <w:rsid w:val="00415C71"/>
    <w:rsid w:val="00420070"/>
    <w:rsid w:val="00420109"/>
    <w:rsid w:val="00422567"/>
    <w:rsid w:val="00424D89"/>
    <w:rsid w:val="004254BC"/>
    <w:rsid w:val="00427E93"/>
    <w:rsid w:val="004304A4"/>
    <w:rsid w:val="00431EAB"/>
    <w:rsid w:val="004335C1"/>
    <w:rsid w:val="004348A9"/>
    <w:rsid w:val="00435345"/>
    <w:rsid w:val="004408B9"/>
    <w:rsid w:val="00444F74"/>
    <w:rsid w:val="00445075"/>
    <w:rsid w:val="00446547"/>
    <w:rsid w:val="004560E4"/>
    <w:rsid w:val="00465283"/>
    <w:rsid w:val="0047090F"/>
    <w:rsid w:val="00471AD0"/>
    <w:rsid w:val="004751EB"/>
    <w:rsid w:val="00476C37"/>
    <w:rsid w:val="004771F9"/>
    <w:rsid w:val="00480848"/>
    <w:rsid w:val="004868F5"/>
    <w:rsid w:val="00486CC9"/>
    <w:rsid w:val="00494534"/>
    <w:rsid w:val="00497293"/>
    <w:rsid w:val="00497E57"/>
    <w:rsid w:val="004A1FFA"/>
    <w:rsid w:val="004A4772"/>
    <w:rsid w:val="004A7DC0"/>
    <w:rsid w:val="004B0CAD"/>
    <w:rsid w:val="004B161F"/>
    <w:rsid w:val="004B5C3C"/>
    <w:rsid w:val="004C4854"/>
    <w:rsid w:val="004D1EBA"/>
    <w:rsid w:val="004D278B"/>
    <w:rsid w:val="004D3507"/>
    <w:rsid w:val="004D678F"/>
    <w:rsid w:val="004F3561"/>
    <w:rsid w:val="00501DC4"/>
    <w:rsid w:val="005022D2"/>
    <w:rsid w:val="00510899"/>
    <w:rsid w:val="0051121F"/>
    <w:rsid w:val="005141F2"/>
    <w:rsid w:val="00523EB7"/>
    <w:rsid w:val="0052481F"/>
    <w:rsid w:val="00532032"/>
    <w:rsid w:val="005364BB"/>
    <w:rsid w:val="00537D0D"/>
    <w:rsid w:val="00544971"/>
    <w:rsid w:val="00546812"/>
    <w:rsid w:val="00551284"/>
    <w:rsid w:val="005562E8"/>
    <w:rsid w:val="00562FFE"/>
    <w:rsid w:val="00567F84"/>
    <w:rsid w:val="00571D55"/>
    <w:rsid w:val="00573DF4"/>
    <w:rsid w:val="00576130"/>
    <w:rsid w:val="00577F67"/>
    <w:rsid w:val="00581A0A"/>
    <w:rsid w:val="0058426C"/>
    <w:rsid w:val="0058474D"/>
    <w:rsid w:val="00586FA7"/>
    <w:rsid w:val="005918B5"/>
    <w:rsid w:val="00593171"/>
    <w:rsid w:val="005A200B"/>
    <w:rsid w:val="005A2199"/>
    <w:rsid w:val="005A2586"/>
    <w:rsid w:val="005A499C"/>
    <w:rsid w:val="005B2555"/>
    <w:rsid w:val="005B7839"/>
    <w:rsid w:val="005B784A"/>
    <w:rsid w:val="005C2420"/>
    <w:rsid w:val="005D1C51"/>
    <w:rsid w:val="005D62E7"/>
    <w:rsid w:val="005E23DB"/>
    <w:rsid w:val="005F19BE"/>
    <w:rsid w:val="005F1E11"/>
    <w:rsid w:val="005F7599"/>
    <w:rsid w:val="006049DE"/>
    <w:rsid w:val="00614DDE"/>
    <w:rsid w:val="00621F7F"/>
    <w:rsid w:val="00627D89"/>
    <w:rsid w:val="00634C52"/>
    <w:rsid w:val="00637D30"/>
    <w:rsid w:val="00643D54"/>
    <w:rsid w:val="006441EB"/>
    <w:rsid w:val="00646199"/>
    <w:rsid w:val="0065097E"/>
    <w:rsid w:val="00650A60"/>
    <w:rsid w:val="006529C4"/>
    <w:rsid w:val="00653F94"/>
    <w:rsid w:val="00657735"/>
    <w:rsid w:val="0066486E"/>
    <w:rsid w:val="006664B6"/>
    <w:rsid w:val="00670EA6"/>
    <w:rsid w:val="00672D2F"/>
    <w:rsid w:val="00675410"/>
    <w:rsid w:val="00676852"/>
    <w:rsid w:val="006828D6"/>
    <w:rsid w:val="006844F6"/>
    <w:rsid w:val="00684DF9"/>
    <w:rsid w:val="006858DB"/>
    <w:rsid w:val="006903FD"/>
    <w:rsid w:val="006905A6"/>
    <w:rsid w:val="006934D1"/>
    <w:rsid w:val="00695AC7"/>
    <w:rsid w:val="006963F8"/>
    <w:rsid w:val="00696A1B"/>
    <w:rsid w:val="006A13F4"/>
    <w:rsid w:val="006A63D3"/>
    <w:rsid w:val="006A647B"/>
    <w:rsid w:val="006B23C7"/>
    <w:rsid w:val="006B4EA3"/>
    <w:rsid w:val="006C06FC"/>
    <w:rsid w:val="006C0C1E"/>
    <w:rsid w:val="006C34F0"/>
    <w:rsid w:val="006C387D"/>
    <w:rsid w:val="006C3B3F"/>
    <w:rsid w:val="006D0F4F"/>
    <w:rsid w:val="006D3ED1"/>
    <w:rsid w:val="006D425E"/>
    <w:rsid w:val="006D551F"/>
    <w:rsid w:val="006D5D16"/>
    <w:rsid w:val="006D71D4"/>
    <w:rsid w:val="006E1B11"/>
    <w:rsid w:val="006E1EBC"/>
    <w:rsid w:val="006E5BB5"/>
    <w:rsid w:val="006E6FB1"/>
    <w:rsid w:val="006F0E84"/>
    <w:rsid w:val="006F5816"/>
    <w:rsid w:val="006F700B"/>
    <w:rsid w:val="006F715A"/>
    <w:rsid w:val="006F71E1"/>
    <w:rsid w:val="0070207A"/>
    <w:rsid w:val="00710121"/>
    <w:rsid w:val="0071078A"/>
    <w:rsid w:val="00711B02"/>
    <w:rsid w:val="00721CC4"/>
    <w:rsid w:val="00725A14"/>
    <w:rsid w:val="0073373C"/>
    <w:rsid w:val="00733740"/>
    <w:rsid w:val="00733820"/>
    <w:rsid w:val="00737798"/>
    <w:rsid w:val="00740786"/>
    <w:rsid w:val="00747869"/>
    <w:rsid w:val="00751497"/>
    <w:rsid w:val="007522DF"/>
    <w:rsid w:val="00754B0A"/>
    <w:rsid w:val="0077011E"/>
    <w:rsid w:val="007717EA"/>
    <w:rsid w:val="00775FF3"/>
    <w:rsid w:val="00776AA3"/>
    <w:rsid w:val="00781E3F"/>
    <w:rsid w:val="0078297D"/>
    <w:rsid w:val="00785F93"/>
    <w:rsid w:val="007911AD"/>
    <w:rsid w:val="00794020"/>
    <w:rsid w:val="007955C6"/>
    <w:rsid w:val="007A0724"/>
    <w:rsid w:val="007A4C49"/>
    <w:rsid w:val="007A58B3"/>
    <w:rsid w:val="007A6555"/>
    <w:rsid w:val="007B6E05"/>
    <w:rsid w:val="007C4BE2"/>
    <w:rsid w:val="007C5324"/>
    <w:rsid w:val="007C53F6"/>
    <w:rsid w:val="007D3254"/>
    <w:rsid w:val="007D5433"/>
    <w:rsid w:val="007D658E"/>
    <w:rsid w:val="007E12DC"/>
    <w:rsid w:val="007E2CBF"/>
    <w:rsid w:val="007E7C53"/>
    <w:rsid w:val="007F3B0F"/>
    <w:rsid w:val="007F43BE"/>
    <w:rsid w:val="007F77A2"/>
    <w:rsid w:val="00811651"/>
    <w:rsid w:val="008132B8"/>
    <w:rsid w:val="00815026"/>
    <w:rsid w:val="008152F5"/>
    <w:rsid w:val="00816CE1"/>
    <w:rsid w:val="00820BAD"/>
    <w:rsid w:val="0082244B"/>
    <w:rsid w:val="00823D24"/>
    <w:rsid w:val="00825090"/>
    <w:rsid w:val="00826C45"/>
    <w:rsid w:val="0083220F"/>
    <w:rsid w:val="00836436"/>
    <w:rsid w:val="0083740C"/>
    <w:rsid w:val="00845374"/>
    <w:rsid w:val="00845DDA"/>
    <w:rsid w:val="00850799"/>
    <w:rsid w:val="00851E25"/>
    <w:rsid w:val="008539AB"/>
    <w:rsid w:val="00857F6C"/>
    <w:rsid w:val="00866E12"/>
    <w:rsid w:val="00871CDD"/>
    <w:rsid w:val="008728C4"/>
    <w:rsid w:val="0088133F"/>
    <w:rsid w:val="0088760F"/>
    <w:rsid w:val="00887F2B"/>
    <w:rsid w:val="00891126"/>
    <w:rsid w:val="00891363"/>
    <w:rsid w:val="00891C5C"/>
    <w:rsid w:val="00895CAB"/>
    <w:rsid w:val="00896AA2"/>
    <w:rsid w:val="00896B71"/>
    <w:rsid w:val="008A1FC3"/>
    <w:rsid w:val="008A36EE"/>
    <w:rsid w:val="008B04C8"/>
    <w:rsid w:val="008B1094"/>
    <w:rsid w:val="008B3E0E"/>
    <w:rsid w:val="008B3EEA"/>
    <w:rsid w:val="008B490F"/>
    <w:rsid w:val="008C10F6"/>
    <w:rsid w:val="008C434D"/>
    <w:rsid w:val="008C76B5"/>
    <w:rsid w:val="008C7C70"/>
    <w:rsid w:val="008D0753"/>
    <w:rsid w:val="008D17D7"/>
    <w:rsid w:val="008D3FBA"/>
    <w:rsid w:val="008D4BB7"/>
    <w:rsid w:val="008D53F5"/>
    <w:rsid w:val="008E18D6"/>
    <w:rsid w:val="008E3A01"/>
    <w:rsid w:val="008E3C90"/>
    <w:rsid w:val="008F09D9"/>
    <w:rsid w:val="008F590D"/>
    <w:rsid w:val="008F7C5F"/>
    <w:rsid w:val="00903406"/>
    <w:rsid w:val="00903F79"/>
    <w:rsid w:val="0090412C"/>
    <w:rsid w:val="00906847"/>
    <w:rsid w:val="0090759A"/>
    <w:rsid w:val="00914283"/>
    <w:rsid w:val="00914726"/>
    <w:rsid w:val="00915B9F"/>
    <w:rsid w:val="00915BAA"/>
    <w:rsid w:val="00923919"/>
    <w:rsid w:val="00923FC7"/>
    <w:rsid w:val="009250AB"/>
    <w:rsid w:val="00925EE3"/>
    <w:rsid w:val="0093720B"/>
    <w:rsid w:val="0094002B"/>
    <w:rsid w:val="009404CC"/>
    <w:rsid w:val="00944DF5"/>
    <w:rsid w:val="00946E24"/>
    <w:rsid w:val="00953466"/>
    <w:rsid w:val="009608C1"/>
    <w:rsid w:val="009616A9"/>
    <w:rsid w:val="00961FF4"/>
    <w:rsid w:val="00964D99"/>
    <w:rsid w:val="00970C80"/>
    <w:rsid w:val="00975711"/>
    <w:rsid w:val="00981B3C"/>
    <w:rsid w:val="00986317"/>
    <w:rsid w:val="00986F2F"/>
    <w:rsid w:val="009918BE"/>
    <w:rsid w:val="0099273E"/>
    <w:rsid w:val="00992DA9"/>
    <w:rsid w:val="00996491"/>
    <w:rsid w:val="00997516"/>
    <w:rsid w:val="009B0595"/>
    <w:rsid w:val="009B1F8A"/>
    <w:rsid w:val="009B2C62"/>
    <w:rsid w:val="009B300F"/>
    <w:rsid w:val="009B3430"/>
    <w:rsid w:val="009B46D0"/>
    <w:rsid w:val="009C3901"/>
    <w:rsid w:val="009C3C4E"/>
    <w:rsid w:val="009C5392"/>
    <w:rsid w:val="009C7B45"/>
    <w:rsid w:val="009D3992"/>
    <w:rsid w:val="009E2BCE"/>
    <w:rsid w:val="009E34D3"/>
    <w:rsid w:val="009F0A8E"/>
    <w:rsid w:val="009F0DC2"/>
    <w:rsid w:val="00A024BD"/>
    <w:rsid w:val="00A02D61"/>
    <w:rsid w:val="00A034BF"/>
    <w:rsid w:val="00A04393"/>
    <w:rsid w:val="00A05DEE"/>
    <w:rsid w:val="00A13823"/>
    <w:rsid w:val="00A17DAF"/>
    <w:rsid w:val="00A21BDF"/>
    <w:rsid w:val="00A25797"/>
    <w:rsid w:val="00A327EB"/>
    <w:rsid w:val="00A32BD8"/>
    <w:rsid w:val="00A348CC"/>
    <w:rsid w:val="00A4097D"/>
    <w:rsid w:val="00A470DB"/>
    <w:rsid w:val="00A51E47"/>
    <w:rsid w:val="00A521AC"/>
    <w:rsid w:val="00A66968"/>
    <w:rsid w:val="00A70B77"/>
    <w:rsid w:val="00A71947"/>
    <w:rsid w:val="00A74625"/>
    <w:rsid w:val="00A7787D"/>
    <w:rsid w:val="00A81CA5"/>
    <w:rsid w:val="00A8616E"/>
    <w:rsid w:val="00A8647F"/>
    <w:rsid w:val="00A93667"/>
    <w:rsid w:val="00A94E3E"/>
    <w:rsid w:val="00A9573C"/>
    <w:rsid w:val="00AA117F"/>
    <w:rsid w:val="00AA5756"/>
    <w:rsid w:val="00AB5419"/>
    <w:rsid w:val="00AB60E6"/>
    <w:rsid w:val="00AC1E7E"/>
    <w:rsid w:val="00AC2DF6"/>
    <w:rsid w:val="00AC37BB"/>
    <w:rsid w:val="00AC3996"/>
    <w:rsid w:val="00AC4CD8"/>
    <w:rsid w:val="00AC6CC4"/>
    <w:rsid w:val="00AD1E1A"/>
    <w:rsid w:val="00AD3944"/>
    <w:rsid w:val="00AD42E2"/>
    <w:rsid w:val="00AD47AF"/>
    <w:rsid w:val="00AE3C80"/>
    <w:rsid w:val="00AE3FA4"/>
    <w:rsid w:val="00AE50B8"/>
    <w:rsid w:val="00AE6E39"/>
    <w:rsid w:val="00AE7CAA"/>
    <w:rsid w:val="00AE7FCB"/>
    <w:rsid w:val="00AF58CF"/>
    <w:rsid w:val="00AF629C"/>
    <w:rsid w:val="00AF74C5"/>
    <w:rsid w:val="00B017CE"/>
    <w:rsid w:val="00B12AFE"/>
    <w:rsid w:val="00B13C6F"/>
    <w:rsid w:val="00B148E3"/>
    <w:rsid w:val="00B15A66"/>
    <w:rsid w:val="00B16207"/>
    <w:rsid w:val="00B16310"/>
    <w:rsid w:val="00B239C5"/>
    <w:rsid w:val="00B268CA"/>
    <w:rsid w:val="00B26B47"/>
    <w:rsid w:val="00B3189A"/>
    <w:rsid w:val="00B338BA"/>
    <w:rsid w:val="00B374F3"/>
    <w:rsid w:val="00B6020D"/>
    <w:rsid w:val="00B61442"/>
    <w:rsid w:val="00B726F4"/>
    <w:rsid w:val="00B80375"/>
    <w:rsid w:val="00B84E90"/>
    <w:rsid w:val="00B92C01"/>
    <w:rsid w:val="00B92E90"/>
    <w:rsid w:val="00B94EFC"/>
    <w:rsid w:val="00B95A15"/>
    <w:rsid w:val="00B95ED7"/>
    <w:rsid w:val="00B97333"/>
    <w:rsid w:val="00BA1F29"/>
    <w:rsid w:val="00BA3288"/>
    <w:rsid w:val="00BA4A92"/>
    <w:rsid w:val="00BA4D6D"/>
    <w:rsid w:val="00BA59F0"/>
    <w:rsid w:val="00BB0042"/>
    <w:rsid w:val="00BB19E9"/>
    <w:rsid w:val="00BB4F7D"/>
    <w:rsid w:val="00BC1EA2"/>
    <w:rsid w:val="00BC4307"/>
    <w:rsid w:val="00BD5CD2"/>
    <w:rsid w:val="00BD6A85"/>
    <w:rsid w:val="00BD73B3"/>
    <w:rsid w:val="00BD7D3A"/>
    <w:rsid w:val="00BE2315"/>
    <w:rsid w:val="00BE2CD5"/>
    <w:rsid w:val="00BE30B5"/>
    <w:rsid w:val="00BE3EA3"/>
    <w:rsid w:val="00BF0A29"/>
    <w:rsid w:val="00BF11F9"/>
    <w:rsid w:val="00BF24AF"/>
    <w:rsid w:val="00BF26B5"/>
    <w:rsid w:val="00BF2E8E"/>
    <w:rsid w:val="00C04F7F"/>
    <w:rsid w:val="00C06FD7"/>
    <w:rsid w:val="00C07205"/>
    <w:rsid w:val="00C12605"/>
    <w:rsid w:val="00C13A35"/>
    <w:rsid w:val="00C13A3D"/>
    <w:rsid w:val="00C158C1"/>
    <w:rsid w:val="00C159D1"/>
    <w:rsid w:val="00C16504"/>
    <w:rsid w:val="00C202BC"/>
    <w:rsid w:val="00C25F91"/>
    <w:rsid w:val="00C27279"/>
    <w:rsid w:val="00C27FEC"/>
    <w:rsid w:val="00C33B4B"/>
    <w:rsid w:val="00C468AE"/>
    <w:rsid w:val="00C52FD6"/>
    <w:rsid w:val="00C53357"/>
    <w:rsid w:val="00C55405"/>
    <w:rsid w:val="00C57B30"/>
    <w:rsid w:val="00C63191"/>
    <w:rsid w:val="00C81F84"/>
    <w:rsid w:val="00C82099"/>
    <w:rsid w:val="00C82272"/>
    <w:rsid w:val="00C85ED5"/>
    <w:rsid w:val="00C9130D"/>
    <w:rsid w:val="00C928AA"/>
    <w:rsid w:val="00C955F4"/>
    <w:rsid w:val="00CA156E"/>
    <w:rsid w:val="00CA203F"/>
    <w:rsid w:val="00CA561C"/>
    <w:rsid w:val="00CA6FDA"/>
    <w:rsid w:val="00CA74EC"/>
    <w:rsid w:val="00CB2CF3"/>
    <w:rsid w:val="00CB53A6"/>
    <w:rsid w:val="00CB7FE3"/>
    <w:rsid w:val="00CC1651"/>
    <w:rsid w:val="00CC167A"/>
    <w:rsid w:val="00CD3308"/>
    <w:rsid w:val="00CD3DD6"/>
    <w:rsid w:val="00CD55AF"/>
    <w:rsid w:val="00CE1162"/>
    <w:rsid w:val="00CE3915"/>
    <w:rsid w:val="00CE3AE4"/>
    <w:rsid w:val="00CE6346"/>
    <w:rsid w:val="00CE63B1"/>
    <w:rsid w:val="00CF3283"/>
    <w:rsid w:val="00CF4A58"/>
    <w:rsid w:val="00CF6D39"/>
    <w:rsid w:val="00D04485"/>
    <w:rsid w:val="00D06316"/>
    <w:rsid w:val="00D06A9F"/>
    <w:rsid w:val="00D16C5F"/>
    <w:rsid w:val="00D17F0E"/>
    <w:rsid w:val="00D212E5"/>
    <w:rsid w:val="00D2228A"/>
    <w:rsid w:val="00D22743"/>
    <w:rsid w:val="00D22CA0"/>
    <w:rsid w:val="00D33C6F"/>
    <w:rsid w:val="00D37A98"/>
    <w:rsid w:val="00D415B1"/>
    <w:rsid w:val="00D451F2"/>
    <w:rsid w:val="00D605E1"/>
    <w:rsid w:val="00D612F8"/>
    <w:rsid w:val="00D63647"/>
    <w:rsid w:val="00D66E0D"/>
    <w:rsid w:val="00D72E3A"/>
    <w:rsid w:val="00D732E6"/>
    <w:rsid w:val="00D75E4B"/>
    <w:rsid w:val="00D75FB1"/>
    <w:rsid w:val="00D8236E"/>
    <w:rsid w:val="00D82596"/>
    <w:rsid w:val="00D94B0E"/>
    <w:rsid w:val="00DA095F"/>
    <w:rsid w:val="00DA1860"/>
    <w:rsid w:val="00DA30B6"/>
    <w:rsid w:val="00DA572C"/>
    <w:rsid w:val="00DA7AC1"/>
    <w:rsid w:val="00DB0960"/>
    <w:rsid w:val="00DB11DB"/>
    <w:rsid w:val="00DB18AE"/>
    <w:rsid w:val="00DB6D43"/>
    <w:rsid w:val="00DC1C53"/>
    <w:rsid w:val="00DC36CA"/>
    <w:rsid w:val="00DC36D3"/>
    <w:rsid w:val="00DC4179"/>
    <w:rsid w:val="00DC5010"/>
    <w:rsid w:val="00DC6650"/>
    <w:rsid w:val="00DD0FC9"/>
    <w:rsid w:val="00DD438E"/>
    <w:rsid w:val="00DD4FCB"/>
    <w:rsid w:val="00DD768F"/>
    <w:rsid w:val="00DE2A5C"/>
    <w:rsid w:val="00DE2BB4"/>
    <w:rsid w:val="00DE3FA9"/>
    <w:rsid w:val="00DF0636"/>
    <w:rsid w:val="00DF10BF"/>
    <w:rsid w:val="00DF1CD3"/>
    <w:rsid w:val="00DF2C4E"/>
    <w:rsid w:val="00DF3E57"/>
    <w:rsid w:val="00E01B51"/>
    <w:rsid w:val="00E022AC"/>
    <w:rsid w:val="00E024BD"/>
    <w:rsid w:val="00E02ABC"/>
    <w:rsid w:val="00E0436D"/>
    <w:rsid w:val="00E127FE"/>
    <w:rsid w:val="00E14800"/>
    <w:rsid w:val="00E211AD"/>
    <w:rsid w:val="00E21B00"/>
    <w:rsid w:val="00E30032"/>
    <w:rsid w:val="00E31CF7"/>
    <w:rsid w:val="00E3422F"/>
    <w:rsid w:val="00E409CA"/>
    <w:rsid w:val="00E41064"/>
    <w:rsid w:val="00E423F7"/>
    <w:rsid w:val="00E433C1"/>
    <w:rsid w:val="00E4787C"/>
    <w:rsid w:val="00E54A02"/>
    <w:rsid w:val="00E55596"/>
    <w:rsid w:val="00E60227"/>
    <w:rsid w:val="00E60E91"/>
    <w:rsid w:val="00E6176D"/>
    <w:rsid w:val="00E6185F"/>
    <w:rsid w:val="00E66B60"/>
    <w:rsid w:val="00E72DB8"/>
    <w:rsid w:val="00E73659"/>
    <w:rsid w:val="00E7441B"/>
    <w:rsid w:val="00E74AF9"/>
    <w:rsid w:val="00E807A9"/>
    <w:rsid w:val="00E847FC"/>
    <w:rsid w:val="00E86ED0"/>
    <w:rsid w:val="00E95AA8"/>
    <w:rsid w:val="00E97690"/>
    <w:rsid w:val="00EA0FAC"/>
    <w:rsid w:val="00EB05CD"/>
    <w:rsid w:val="00EB14A3"/>
    <w:rsid w:val="00EB2AA3"/>
    <w:rsid w:val="00EB55AA"/>
    <w:rsid w:val="00EC0652"/>
    <w:rsid w:val="00EC77A6"/>
    <w:rsid w:val="00ED4FC9"/>
    <w:rsid w:val="00ED5A62"/>
    <w:rsid w:val="00ED77EC"/>
    <w:rsid w:val="00EE0DB4"/>
    <w:rsid w:val="00EE0E5B"/>
    <w:rsid w:val="00EE1F7A"/>
    <w:rsid w:val="00EE2191"/>
    <w:rsid w:val="00EE45CD"/>
    <w:rsid w:val="00EE6982"/>
    <w:rsid w:val="00EF3A28"/>
    <w:rsid w:val="00EF3B2A"/>
    <w:rsid w:val="00EF408C"/>
    <w:rsid w:val="00EF4966"/>
    <w:rsid w:val="00F01429"/>
    <w:rsid w:val="00F10C91"/>
    <w:rsid w:val="00F243D5"/>
    <w:rsid w:val="00F248FD"/>
    <w:rsid w:val="00F33B3A"/>
    <w:rsid w:val="00F33C2D"/>
    <w:rsid w:val="00F35FFC"/>
    <w:rsid w:val="00F4275A"/>
    <w:rsid w:val="00F42B10"/>
    <w:rsid w:val="00F437A3"/>
    <w:rsid w:val="00F43856"/>
    <w:rsid w:val="00F43A27"/>
    <w:rsid w:val="00F45F1C"/>
    <w:rsid w:val="00F54F19"/>
    <w:rsid w:val="00F64925"/>
    <w:rsid w:val="00F776CD"/>
    <w:rsid w:val="00F82BC4"/>
    <w:rsid w:val="00F85354"/>
    <w:rsid w:val="00F86468"/>
    <w:rsid w:val="00F86924"/>
    <w:rsid w:val="00F90953"/>
    <w:rsid w:val="00F91AB8"/>
    <w:rsid w:val="00F94078"/>
    <w:rsid w:val="00F95480"/>
    <w:rsid w:val="00F9577A"/>
    <w:rsid w:val="00F957AE"/>
    <w:rsid w:val="00F96728"/>
    <w:rsid w:val="00FA202B"/>
    <w:rsid w:val="00FA208D"/>
    <w:rsid w:val="00FA5AA3"/>
    <w:rsid w:val="00FA6555"/>
    <w:rsid w:val="00FB1BF6"/>
    <w:rsid w:val="00FB5572"/>
    <w:rsid w:val="00FC033A"/>
    <w:rsid w:val="00FC169F"/>
    <w:rsid w:val="00FC40FD"/>
    <w:rsid w:val="00FD79FA"/>
    <w:rsid w:val="00FE4F6F"/>
    <w:rsid w:val="00FE76A2"/>
    <w:rsid w:val="00FF4889"/>
    <w:rsid w:val="00FF6C29"/>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D26"/>
    <w:rPr>
      <w:sz w:val="24"/>
      <w:szCs w:val="24"/>
    </w:rPr>
  </w:style>
  <w:style w:type="paragraph" w:styleId="Heading1">
    <w:name w:val="heading 1"/>
    <w:basedOn w:val="Normal"/>
    <w:next w:val="Normal"/>
    <w:link w:val="Heading1Char"/>
    <w:uiPriority w:val="9"/>
    <w:qFormat/>
    <w:rsid w:val="00216D5D"/>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896AA2"/>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420069"/>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autoRedefine/>
    <w:uiPriority w:val="99"/>
    <w:semiHidden/>
    <w:unhideWhenUsed/>
    <w:rsid w:val="00420069"/>
    <w:pPr>
      <w:spacing w:before="120" w:after="120"/>
    </w:pPr>
  </w:style>
  <w:style w:type="character" w:customStyle="1" w:styleId="EndnoteTextChar">
    <w:name w:val="Endnote Text Char"/>
    <w:basedOn w:val="DefaultParagraphFont"/>
    <w:link w:val="EndnoteText"/>
    <w:uiPriority w:val="99"/>
    <w:semiHidden/>
    <w:rsid w:val="00420069"/>
  </w:style>
  <w:style w:type="character" w:styleId="EndnoteReference">
    <w:name w:val="endnote reference"/>
    <w:basedOn w:val="DefaultParagraphFont"/>
    <w:uiPriority w:val="99"/>
    <w:unhideWhenUsed/>
    <w:rsid w:val="00420069"/>
    <w:rPr>
      <w:rFonts w:ascii="Calisto MT" w:hAnsi="Calisto MT"/>
      <w:sz w:val="24"/>
      <w:vertAlign w:val="baseline"/>
    </w:rPr>
  </w:style>
  <w:style w:type="paragraph" w:customStyle="1" w:styleId="ColumnHeaders">
    <w:name w:val="Column Headers"/>
    <w:basedOn w:val="Normal"/>
    <w:autoRedefine/>
    <w:qFormat/>
    <w:rsid w:val="00420069"/>
    <w:pPr>
      <w:jc w:val="center"/>
    </w:pPr>
    <w:rPr>
      <w:i/>
    </w:rPr>
  </w:style>
  <w:style w:type="character" w:customStyle="1" w:styleId="Heading3Char">
    <w:name w:val="Heading 3 Char"/>
    <w:basedOn w:val="DefaultParagraphFont"/>
    <w:link w:val="Heading3"/>
    <w:uiPriority w:val="9"/>
    <w:rsid w:val="00420069"/>
    <w:rPr>
      <w:rFonts w:ascii="Calibri" w:eastAsia="Times New Roman" w:hAnsi="Calibri" w:cs="Times New Roman"/>
      <w:b/>
      <w:bCs/>
      <w:color w:val="4F81BD"/>
    </w:rPr>
  </w:style>
  <w:style w:type="paragraph" w:customStyle="1" w:styleId="Code">
    <w:name w:val="Code"/>
    <w:basedOn w:val="Normal"/>
    <w:autoRedefine/>
    <w:rsid w:val="00646323"/>
    <w:rPr>
      <w:rFonts w:ascii="Andale Mono" w:hAnsi="Andale Mono"/>
    </w:rPr>
  </w:style>
  <w:style w:type="paragraph" w:styleId="Title">
    <w:name w:val="Title"/>
    <w:basedOn w:val="Normal"/>
    <w:next w:val="Normal"/>
    <w:link w:val="TitleChar"/>
    <w:uiPriority w:val="10"/>
    <w:qFormat/>
    <w:rsid w:val="004771F9"/>
    <w:pPr>
      <w:spacing w:after="300"/>
      <w:contextualSpacing/>
      <w:jc w:val="center"/>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4771F9"/>
    <w:rPr>
      <w:rFonts w:ascii="Calibri" w:eastAsia="Times New Roman" w:hAnsi="Calibri" w:cs="Times New Roman"/>
      <w:color w:val="183A63"/>
      <w:spacing w:val="5"/>
      <w:kern w:val="28"/>
      <w:sz w:val="52"/>
      <w:szCs w:val="52"/>
    </w:rPr>
  </w:style>
  <w:style w:type="character" w:customStyle="1" w:styleId="Heading1Char">
    <w:name w:val="Heading 1 Char"/>
    <w:basedOn w:val="DefaultParagraphFont"/>
    <w:link w:val="Heading1"/>
    <w:uiPriority w:val="9"/>
    <w:rsid w:val="00216D5D"/>
    <w:rPr>
      <w:rFonts w:ascii="Calibri" w:eastAsia="Times New Roman" w:hAnsi="Calibri" w:cs="Times New Roman"/>
      <w:b/>
      <w:bCs/>
      <w:color w:val="345A8A"/>
      <w:sz w:val="32"/>
      <w:szCs w:val="32"/>
    </w:rPr>
  </w:style>
  <w:style w:type="paragraph" w:customStyle="1" w:styleId="SourceCode">
    <w:name w:val="Source Code"/>
    <w:basedOn w:val="Normal"/>
    <w:link w:val="SourceCodeChar"/>
    <w:autoRedefine/>
    <w:qFormat/>
    <w:rsid w:val="00DB11DB"/>
    <w:pPr>
      <w:pPrChange w:id="0" w:author="sarah" w:date="2011-03-23T23:26:00Z">
        <w:pPr/>
      </w:pPrChange>
    </w:pPr>
    <w:rPr>
      <w:rFonts w:ascii="Courier New" w:hAnsi="Courier New" w:cs="Courier New"/>
      <w:sz w:val="22"/>
      <w:rPrChange w:id="0" w:author="sarah" w:date="2011-03-23T23:26:00Z">
        <w:rPr>
          <w:rFonts w:ascii="Courier New" w:eastAsia="Cambria" w:hAnsi="Courier New" w:cs="Courier New"/>
          <w:sz w:val="22"/>
          <w:szCs w:val="24"/>
          <w:lang w:val="en-US" w:eastAsia="en-US" w:bidi="ar-SA"/>
        </w:rPr>
      </w:rPrChange>
    </w:rPr>
  </w:style>
  <w:style w:type="paragraph" w:styleId="ListParagraph">
    <w:name w:val="List Paragraph"/>
    <w:basedOn w:val="Normal"/>
    <w:uiPriority w:val="34"/>
    <w:qFormat/>
    <w:rsid w:val="00EE45CD"/>
    <w:pPr>
      <w:ind w:left="720"/>
      <w:contextualSpacing/>
    </w:pPr>
  </w:style>
  <w:style w:type="character" w:customStyle="1" w:styleId="SourceCodeChar">
    <w:name w:val="Source Code Char"/>
    <w:basedOn w:val="DefaultParagraphFont"/>
    <w:link w:val="SourceCode"/>
    <w:rsid w:val="00DB11DB"/>
    <w:rPr>
      <w:rFonts w:ascii="Courier New" w:hAnsi="Courier New" w:cs="Courier New"/>
      <w:sz w:val="22"/>
      <w:szCs w:val="24"/>
    </w:rPr>
  </w:style>
  <w:style w:type="paragraph" w:styleId="TOCHeading">
    <w:name w:val="TOC Heading"/>
    <w:basedOn w:val="Heading1"/>
    <w:next w:val="Normal"/>
    <w:uiPriority w:val="39"/>
    <w:semiHidden/>
    <w:unhideWhenUsed/>
    <w:qFormat/>
    <w:rsid w:val="00AE50B8"/>
    <w:pPr>
      <w:spacing w:line="276" w:lineRule="auto"/>
      <w:outlineLvl w:val="9"/>
    </w:pPr>
    <w:rPr>
      <w:color w:val="365F91"/>
      <w:sz w:val="28"/>
      <w:szCs w:val="28"/>
    </w:rPr>
  </w:style>
  <w:style w:type="paragraph" w:styleId="TOC1">
    <w:name w:val="toc 1"/>
    <w:basedOn w:val="Normal"/>
    <w:next w:val="Normal"/>
    <w:autoRedefine/>
    <w:uiPriority w:val="39"/>
    <w:unhideWhenUsed/>
    <w:rsid w:val="00AE50B8"/>
    <w:pPr>
      <w:spacing w:after="100"/>
    </w:pPr>
  </w:style>
  <w:style w:type="character" w:styleId="Hyperlink">
    <w:name w:val="Hyperlink"/>
    <w:basedOn w:val="DefaultParagraphFont"/>
    <w:uiPriority w:val="99"/>
    <w:unhideWhenUsed/>
    <w:rsid w:val="00AE50B8"/>
    <w:rPr>
      <w:color w:val="0000FF"/>
      <w:u w:val="single"/>
    </w:rPr>
  </w:style>
  <w:style w:type="paragraph" w:styleId="BalloonText">
    <w:name w:val="Balloon Text"/>
    <w:basedOn w:val="Normal"/>
    <w:link w:val="BalloonTextChar"/>
    <w:uiPriority w:val="99"/>
    <w:semiHidden/>
    <w:unhideWhenUsed/>
    <w:rsid w:val="00AE50B8"/>
    <w:rPr>
      <w:rFonts w:ascii="Tahoma" w:hAnsi="Tahoma" w:cs="Tahoma"/>
      <w:sz w:val="16"/>
      <w:szCs w:val="16"/>
    </w:rPr>
  </w:style>
  <w:style w:type="character" w:customStyle="1" w:styleId="BalloonTextChar">
    <w:name w:val="Balloon Text Char"/>
    <w:basedOn w:val="DefaultParagraphFont"/>
    <w:link w:val="BalloonText"/>
    <w:uiPriority w:val="99"/>
    <w:semiHidden/>
    <w:rsid w:val="00AE50B8"/>
    <w:rPr>
      <w:rFonts w:ascii="Tahoma" w:hAnsi="Tahoma" w:cs="Tahoma"/>
      <w:sz w:val="16"/>
      <w:szCs w:val="16"/>
    </w:rPr>
  </w:style>
  <w:style w:type="table" w:styleId="TableGrid">
    <w:name w:val="Table Grid"/>
    <w:basedOn w:val="TableNormal"/>
    <w:uiPriority w:val="59"/>
    <w:rsid w:val="00961FF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EB55AA"/>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FootnoteText">
    <w:name w:val="footnote text"/>
    <w:basedOn w:val="Normal"/>
    <w:link w:val="FootnoteTextChar"/>
    <w:uiPriority w:val="99"/>
    <w:semiHidden/>
    <w:unhideWhenUsed/>
    <w:rsid w:val="00F248FD"/>
    <w:rPr>
      <w:sz w:val="20"/>
      <w:szCs w:val="20"/>
    </w:rPr>
  </w:style>
  <w:style w:type="character" w:customStyle="1" w:styleId="FootnoteTextChar">
    <w:name w:val="Footnote Text Char"/>
    <w:basedOn w:val="DefaultParagraphFont"/>
    <w:link w:val="FootnoteText"/>
    <w:uiPriority w:val="99"/>
    <w:semiHidden/>
    <w:rsid w:val="00F248FD"/>
    <w:rPr>
      <w:sz w:val="20"/>
      <w:szCs w:val="20"/>
    </w:rPr>
  </w:style>
  <w:style w:type="character" w:styleId="FootnoteReference">
    <w:name w:val="footnote reference"/>
    <w:basedOn w:val="DefaultParagraphFont"/>
    <w:uiPriority w:val="99"/>
    <w:semiHidden/>
    <w:unhideWhenUsed/>
    <w:rsid w:val="00F248FD"/>
    <w:rPr>
      <w:vertAlign w:val="superscript"/>
    </w:rPr>
  </w:style>
  <w:style w:type="paragraph" w:styleId="Caption">
    <w:name w:val="caption"/>
    <w:basedOn w:val="Normal"/>
    <w:next w:val="Normal"/>
    <w:uiPriority w:val="35"/>
    <w:unhideWhenUsed/>
    <w:qFormat/>
    <w:rsid w:val="00815026"/>
    <w:pPr>
      <w:spacing w:after="200"/>
    </w:pPr>
    <w:rPr>
      <w:b/>
      <w:bCs/>
      <w:color w:val="4F81BD"/>
      <w:sz w:val="18"/>
      <w:szCs w:val="18"/>
    </w:rPr>
  </w:style>
  <w:style w:type="character" w:customStyle="1" w:styleId="Heading2Char">
    <w:name w:val="Heading 2 Char"/>
    <w:basedOn w:val="DefaultParagraphFont"/>
    <w:link w:val="Heading2"/>
    <w:uiPriority w:val="9"/>
    <w:rsid w:val="00896AA2"/>
    <w:rPr>
      <w:rFonts w:ascii="Calibri" w:eastAsia="Times New Roman" w:hAnsi="Calibri" w:cs="Times New Roman"/>
      <w:b/>
      <w:bCs/>
      <w:color w:val="4F81BD"/>
      <w:sz w:val="26"/>
      <w:szCs w:val="26"/>
    </w:rPr>
  </w:style>
  <w:style w:type="paragraph" w:styleId="TOC2">
    <w:name w:val="toc 2"/>
    <w:basedOn w:val="Normal"/>
    <w:next w:val="Normal"/>
    <w:autoRedefine/>
    <w:uiPriority w:val="39"/>
    <w:unhideWhenUsed/>
    <w:rsid w:val="006858DB"/>
    <w:pPr>
      <w:spacing w:after="100"/>
      <w:ind w:left="240"/>
    </w:pPr>
  </w:style>
  <w:style w:type="character" w:styleId="CommentReference">
    <w:name w:val="annotation reference"/>
    <w:basedOn w:val="DefaultParagraphFont"/>
    <w:uiPriority w:val="99"/>
    <w:semiHidden/>
    <w:unhideWhenUsed/>
    <w:rsid w:val="002F4DC6"/>
    <w:rPr>
      <w:sz w:val="16"/>
      <w:szCs w:val="16"/>
    </w:rPr>
  </w:style>
  <w:style w:type="paragraph" w:styleId="CommentText">
    <w:name w:val="annotation text"/>
    <w:basedOn w:val="Normal"/>
    <w:link w:val="CommentTextChar"/>
    <w:uiPriority w:val="99"/>
    <w:semiHidden/>
    <w:unhideWhenUsed/>
    <w:rsid w:val="002F4DC6"/>
    <w:rPr>
      <w:sz w:val="20"/>
      <w:szCs w:val="20"/>
    </w:rPr>
  </w:style>
  <w:style w:type="character" w:customStyle="1" w:styleId="CommentTextChar">
    <w:name w:val="Comment Text Char"/>
    <w:basedOn w:val="DefaultParagraphFont"/>
    <w:link w:val="CommentText"/>
    <w:uiPriority w:val="99"/>
    <w:semiHidden/>
    <w:rsid w:val="002F4DC6"/>
    <w:rPr>
      <w:sz w:val="20"/>
      <w:szCs w:val="20"/>
    </w:rPr>
  </w:style>
  <w:style w:type="paragraph" w:styleId="CommentSubject">
    <w:name w:val="annotation subject"/>
    <w:basedOn w:val="CommentText"/>
    <w:next w:val="CommentText"/>
    <w:link w:val="CommentSubjectChar"/>
    <w:uiPriority w:val="99"/>
    <w:semiHidden/>
    <w:unhideWhenUsed/>
    <w:rsid w:val="002F4DC6"/>
    <w:rPr>
      <w:b/>
      <w:bCs/>
    </w:rPr>
  </w:style>
  <w:style w:type="character" w:customStyle="1" w:styleId="CommentSubjectChar">
    <w:name w:val="Comment Subject Char"/>
    <w:basedOn w:val="CommentTextChar"/>
    <w:link w:val="CommentSubject"/>
    <w:uiPriority w:val="99"/>
    <w:semiHidden/>
    <w:rsid w:val="002F4DC6"/>
    <w:rPr>
      <w:b/>
      <w:bCs/>
    </w:rPr>
  </w:style>
  <w:style w:type="paragraph" w:styleId="Header">
    <w:name w:val="header"/>
    <w:basedOn w:val="Normal"/>
    <w:link w:val="HeaderChar"/>
    <w:uiPriority w:val="99"/>
    <w:semiHidden/>
    <w:unhideWhenUsed/>
    <w:rsid w:val="006049DE"/>
    <w:pPr>
      <w:tabs>
        <w:tab w:val="center" w:pos="4680"/>
        <w:tab w:val="right" w:pos="9360"/>
      </w:tabs>
    </w:pPr>
  </w:style>
  <w:style w:type="character" w:customStyle="1" w:styleId="HeaderChar">
    <w:name w:val="Header Char"/>
    <w:basedOn w:val="DefaultParagraphFont"/>
    <w:link w:val="Header"/>
    <w:uiPriority w:val="99"/>
    <w:semiHidden/>
    <w:rsid w:val="006049DE"/>
    <w:rPr>
      <w:sz w:val="24"/>
      <w:szCs w:val="24"/>
    </w:rPr>
  </w:style>
  <w:style w:type="paragraph" w:styleId="Footer">
    <w:name w:val="footer"/>
    <w:basedOn w:val="Normal"/>
    <w:link w:val="FooterChar"/>
    <w:uiPriority w:val="99"/>
    <w:semiHidden/>
    <w:unhideWhenUsed/>
    <w:rsid w:val="006049DE"/>
    <w:pPr>
      <w:tabs>
        <w:tab w:val="center" w:pos="4680"/>
        <w:tab w:val="right" w:pos="9360"/>
      </w:tabs>
    </w:pPr>
  </w:style>
  <w:style w:type="character" w:customStyle="1" w:styleId="FooterChar">
    <w:name w:val="Footer Char"/>
    <w:basedOn w:val="DefaultParagraphFont"/>
    <w:link w:val="Footer"/>
    <w:uiPriority w:val="99"/>
    <w:semiHidden/>
    <w:rsid w:val="006049DE"/>
    <w:rPr>
      <w:sz w:val="24"/>
      <w:szCs w:val="24"/>
    </w:rPr>
  </w:style>
  <w:style w:type="paragraph" w:styleId="Revision">
    <w:name w:val="Revision"/>
    <w:hidden/>
    <w:uiPriority w:val="99"/>
    <w:semiHidden/>
    <w:rsid w:val="007911AD"/>
    <w:rPr>
      <w:sz w:val="24"/>
      <w:szCs w:val="24"/>
    </w:rPr>
  </w:style>
  <w:style w:type="paragraph" w:styleId="TOC3">
    <w:name w:val="toc 3"/>
    <w:basedOn w:val="Normal"/>
    <w:next w:val="Normal"/>
    <w:autoRedefine/>
    <w:uiPriority w:val="39"/>
    <w:unhideWhenUsed/>
    <w:rsid w:val="00C53357"/>
    <w:pPr>
      <w:spacing w:after="100"/>
      <w:ind w:left="48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8" Type="http://schemas.openxmlformats.org/officeDocument/2006/relationships/hyperlink" Target="http://api.rubyonrails.org/classes/ActionView/Helpers/FormTagHelper.html" TargetMode="External"/><Relationship Id="rId13" Type="http://schemas.openxmlformats.org/officeDocument/2006/relationships/hyperlink" Target="http://selenium.rubyforge.org/" TargetMode="External"/><Relationship Id="rId3" Type="http://schemas.openxmlformats.org/officeDocument/2006/relationships/hyperlink" Target="http://nokogiri.org/" TargetMode="External"/><Relationship Id="rId7" Type="http://schemas.openxmlformats.org/officeDocument/2006/relationships/hyperlink" Target="http://rubyforge.org/projects/parsetree/" TargetMode="External"/><Relationship Id="rId12" Type="http://schemas.openxmlformats.org/officeDocument/2006/relationships/hyperlink" Target="http://mechanize.rubyforge.org/mechanize/" TargetMode="External"/><Relationship Id="rId2" Type="http://schemas.openxmlformats.org/officeDocument/2006/relationships/hyperlink" Target="http://rubyonrails.org/applications" TargetMode="External"/><Relationship Id="rId1" Type="http://schemas.openxmlformats.org/officeDocument/2006/relationships/hyperlink" Target="http://rubygems.org/" TargetMode="External"/><Relationship Id="rId6" Type="http://schemas.openxmlformats.org/officeDocument/2006/relationships/hyperlink" Target="http://github.com/threedaymonk/treetop-example/blob/master/complex_html.treetop" TargetMode="External"/><Relationship Id="rId11" Type="http://schemas.openxmlformats.org/officeDocument/2006/relationships/hyperlink" Target="http://apidock.com/rails/ActionView/Helpers/PrototypeHelper/form_remote_tag" TargetMode="External"/><Relationship Id="rId5" Type="http://schemas.openxmlformats.org/officeDocument/2006/relationships/hyperlink" Target="http://erector.rubyforge.org/" TargetMode="External"/><Relationship Id="rId10" Type="http://schemas.openxmlformats.org/officeDocument/2006/relationships/hyperlink" Target="http://ruby-doc.org/stdlib/libdoc/test/unit/rdoc/classes/Test/Unit.html" TargetMode="External"/><Relationship Id="rId4" Type="http://schemas.openxmlformats.org/officeDocument/2006/relationships/hyperlink" Target="http://treetop.rubyforge.org/" TargetMode="External"/><Relationship Id="rId9" Type="http://schemas.openxmlformats.org/officeDocument/2006/relationships/hyperlink" Target="http://www.ruby-doc.org/docs/ProgrammingRuby/html/tut_modu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A0330-7856-4864-B902-520F0C5EB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37</Pages>
  <Words>11991</Words>
  <Characters>68349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80180</CharactersWithSpaces>
  <SharedDoc>false</SharedDoc>
  <HLinks>
    <vt:vector size="180" baseType="variant">
      <vt:variant>
        <vt:i4>4063272</vt:i4>
      </vt:variant>
      <vt:variant>
        <vt:i4>120</vt:i4>
      </vt:variant>
      <vt:variant>
        <vt:i4>0</vt:i4>
      </vt:variant>
      <vt:variant>
        <vt:i4>5</vt:i4>
      </vt:variant>
      <vt:variant>
        <vt:lpwstr>http://babyhealthlexington.org/</vt:lpwstr>
      </vt:variant>
      <vt:variant>
        <vt:lpwstr/>
      </vt:variant>
      <vt:variant>
        <vt:i4>1376314</vt:i4>
      </vt:variant>
      <vt:variant>
        <vt:i4>92</vt:i4>
      </vt:variant>
      <vt:variant>
        <vt:i4>0</vt:i4>
      </vt:variant>
      <vt:variant>
        <vt:i4>5</vt:i4>
      </vt:variant>
      <vt:variant>
        <vt:lpwstr/>
      </vt:variant>
      <vt:variant>
        <vt:lpwstr>_Toc288230383</vt:lpwstr>
      </vt:variant>
      <vt:variant>
        <vt:i4>1376314</vt:i4>
      </vt:variant>
      <vt:variant>
        <vt:i4>86</vt:i4>
      </vt:variant>
      <vt:variant>
        <vt:i4>0</vt:i4>
      </vt:variant>
      <vt:variant>
        <vt:i4>5</vt:i4>
      </vt:variant>
      <vt:variant>
        <vt:lpwstr/>
      </vt:variant>
      <vt:variant>
        <vt:lpwstr>_Toc288230382</vt:lpwstr>
      </vt:variant>
      <vt:variant>
        <vt:i4>1376314</vt:i4>
      </vt:variant>
      <vt:variant>
        <vt:i4>80</vt:i4>
      </vt:variant>
      <vt:variant>
        <vt:i4>0</vt:i4>
      </vt:variant>
      <vt:variant>
        <vt:i4>5</vt:i4>
      </vt:variant>
      <vt:variant>
        <vt:lpwstr/>
      </vt:variant>
      <vt:variant>
        <vt:lpwstr>_Toc288230381</vt:lpwstr>
      </vt:variant>
      <vt:variant>
        <vt:i4>1376314</vt:i4>
      </vt:variant>
      <vt:variant>
        <vt:i4>74</vt:i4>
      </vt:variant>
      <vt:variant>
        <vt:i4>0</vt:i4>
      </vt:variant>
      <vt:variant>
        <vt:i4>5</vt:i4>
      </vt:variant>
      <vt:variant>
        <vt:lpwstr/>
      </vt:variant>
      <vt:variant>
        <vt:lpwstr>_Toc288230380</vt:lpwstr>
      </vt:variant>
      <vt:variant>
        <vt:i4>1703994</vt:i4>
      </vt:variant>
      <vt:variant>
        <vt:i4>68</vt:i4>
      </vt:variant>
      <vt:variant>
        <vt:i4>0</vt:i4>
      </vt:variant>
      <vt:variant>
        <vt:i4>5</vt:i4>
      </vt:variant>
      <vt:variant>
        <vt:lpwstr/>
      </vt:variant>
      <vt:variant>
        <vt:lpwstr>_Toc288230379</vt:lpwstr>
      </vt:variant>
      <vt:variant>
        <vt:i4>1703994</vt:i4>
      </vt:variant>
      <vt:variant>
        <vt:i4>62</vt:i4>
      </vt:variant>
      <vt:variant>
        <vt:i4>0</vt:i4>
      </vt:variant>
      <vt:variant>
        <vt:i4>5</vt:i4>
      </vt:variant>
      <vt:variant>
        <vt:lpwstr/>
      </vt:variant>
      <vt:variant>
        <vt:lpwstr>_Toc288230378</vt:lpwstr>
      </vt:variant>
      <vt:variant>
        <vt:i4>1703994</vt:i4>
      </vt:variant>
      <vt:variant>
        <vt:i4>56</vt:i4>
      </vt:variant>
      <vt:variant>
        <vt:i4>0</vt:i4>
      </vt:variant>
      <vt:variant>
        <vt:i4>5</vt:i4>
      </vt:variant>
      <vt:variant>
        <vt:lpwstr/>
      </vt:variant>
      <vt:variant>
        <vt:lpwstr>_Toc288230377</vt:lpwstr>
      </vt:variant>
      <vt:variant>
        <vt:i4>1703994</vt:i4>
      </vt:variant>
      <vt:variant>
        <vt:i4>50</vt:i4>
      </vt:variant>
      <vt:variant>
        <vt:i4>0</vt:i4>
      </vt:variant>
      <vt:variant>
        <vt:i4>5</vt:i4>
      </vt:variant>
      <vt:variant>
        <vt:lpwstr/>
      </vt:variant>
      <vt:variant>
        <vt:lpwstr>_Toc288230376</vt:lpwstr>
      </vt:variant>
      <vt:variant>
        <vt:i4>1703994</vt:i4>
      </vt:variant>
      <vt:variant>
        <vt:i4>44</vt:i4>
      </vt:variant>
      <vt:variant>
        <vt:i4>0</vt:i4>
      </vt:variant>
      <vt:variant>
        <vt:i4>5</vt:i4>
      </vt:variant>
      <vt:variant>
        <vt:lpwstr/>
      </vt:variant>
      <vt:variant>
        <vt:lpwstr>_Toc288230375</vt:lpwstr>
      </vt:variant>
      <vt:variant>
        <vt:i4>1703994</vt:i4>
      </vt:variant>
      <vt:variant>
        <vt:i4>38</vt:i4>
      </vt:variant>
      <vt:variant>
        <vt:i4>0</vt:i4>
      </vt:variant>
      <vt:variant>
        <vt:i4>5</vt:i4>
      </vt:variant>
      <vt:variant>
        <vt:lpwstr/>
      </vt:variant>
      <vt:variant>
        <vt:lpwstr>_Toc288230374</vt:lpwstr>
      </vt:variant>
      <vt:variant>
        <vt:i4>1703994</vt:i4>
      </vt:variant>
      <vt:variant>
        <vt:i4>32</vt:i4>
      </vt:variant>
      <vt:variant>
        <vt:i4>0</vt:i4>
      </vt:variant>
      <vt:variant>
        <vt:i4>5</vt:i4>
      </vt:variant>
      <vt:variant>
        <vt:lpwstr/>
      </vt:variant>
      <vt:variant>
        <vt:lpwstr>_Toc288230373</vt:lpwstr>
      </vt:variant>
      <vt:variant>
        <vt:i4>1703994</vt:i4>
      </vt:variant>
      <vt:variant>
        <vt:i4>26</vt:i4>
      </vt:variant>
      <vt:variant>
        <vt:i4>0</vt:i4>
      </vt:variant>
      <vt:variant>
        <vt:i4>5</vt:i4>
      </vt:variant>
      <vt:variant>
        <vt:lpwstr/>
      </vt:variant>
      <vt:variant>
        <vt:lpwstr>_Toc288230372</vt:lpwstr>
      </vt:variant>
      <vt:variant>
        <vt:i4>1703994</vt:i4>
      </vt:variant>
      <vt:variant>
        <vt:i4>20</vt:i4>
      </vt:variant>
      <vt:variant>
        <vt:i4>0</vt:i4>
      </vt:variant>
      <vt:variant>
        <vt:i4>5</vt:i4>
      </vt:variant>
      <vt:variant>
        <vt:lpwstr/>
      </vt:variant>
      <vt:variant>
        <vt:lpwstr>_Toc288230371</vt:lpwstr>
      </vt:variant>
      <vt:variant>
        <vt:i4>1703994</vt:i4>
      </vt:variant>
      <vt:variant>
        <vt:i4>14</vt:i4>
      </vt:variant>
      <vt:variant>
        <vt:i4>0</vt:i4>
      </vt:variant>
      <vt:variant>
        <vt:i4>5</vt:i4>
      </vt:variant>
      <vt:variant>
        <vt:lpwstr/>
      </vt:variant>
      <vt:variant>
        <vt:lpwstr>_Toc288230370</vt:lpwstr>
      </vt:variant>
      <vt:variant>
        <vt:i4>1769530</vt:i4>
      </vt:variant>
      <vt:variant>
        <vt:i4>8</vt:i4>
      </vt:variant>
      <vt:variant>
        <vt:i4>0</vt:i4>
      </vt:variant>
      <vt:variant>
        <vt:i4>5</vt:i4>
      </vt:variant>
      <vt:variant>
        <vt:lpwstr/>
      </vt:variant>
      <vt:variant>
        <vt:lpwstr>_Toc288230369</vt:lpwstr>
      </vt:variant>
      <vt:variant>
        <vt:i4>1769530</vt:i4>
      </vt:variant>
      <vt:variant>
        <vt:i4>2</vt:i4>
      </vt:variant>
      <vt:variant>
        <vt:i4>0</vt:i4>
      </vt:variant>
      <vt:variant>
        <vt:i4>5</vt:i4>
      </vt:variant>
      <vt:variant>
        <vt:lpwstr/>
      </vt:variant>
      <vt:variant>
        <vt:lpwstr>_Toc288230368</vt:lpwstr>
      </vt:variant>
      <vt:variant>
        <vt:i4>7733348</vt:i4>
      </vt:variant>
      <vt:variant>
        <vt:i4>36</vt:i4>
      </vt:variant>
      <vt:variant>
        <vt:i4>0</vt:i4>
      </vt:variant>
      <vt:variant>
        <vt:i4>5</vt:i4>
      </vt:variant>
      <vt:variant>
        <vt:lpwstr>http://selenium.rubyforge.org/</vt:lpwstr>
      </vt:variant>
      <vt:variant>
        <vt:lpwstr/>
      </vt:variant>
      <vt:variant>
        <vt:i4>4325456</vt:i4>
      </vt:variant>
      <vt:variant>
        <vt:i4>33</vt:i4>
      </vt:variant>
      <vt:variant>
        <vt:i4>0</vt:i4>
      </vt:variant>
      <vt:variant>
        <vt:i4>5</vt:i4>
      </vt:variant>
      <vt:variant>
        <vt:lpwstr>http://mechanize.rubyforge.org/mechanize/</vt:lpwstr>
      </vt:variant>
      <vt:variant>
        <vt:lpwstr/>
      </vt:variant>
      <vt:variant>
        <vt:i4>5505025</vt:i4>
      </vt:variant>
      <vt:variant>
        <vt:i4>30</vt:i4>
      </vt:variant>
      <vt:variant>
        <vt:i4>0</vt:i4>
      </vt:variant>
      <vt:variant>
        <vt:i4>5</vt:i4>
      </vt:variant>
      <vt:variant>
        <vt:lpwstr>http://apidock.com/rails/ActionView/Helpers/PrototypeHelper/form_remote_tag</vt:lpwstr>
      </vt:variant>
      <vt:variant>
        <vt:lpwstr/>
      </vt:variant>
      <vt:variant>
        <vt:i4>3014711</vt:i4>
      </vt:variant>
      <vt:variant>
        <vt:i4>27</vt:i4>
      </vt:variant>
      <vt:variant>
        <vt:i4>0</vt:i4>
      </vt:variant>
      <vt:variant>
        <vt:i4>5</vt:i4>
      </vt:variant>
      <vt:variant>
        <vt:lpwstr>http://ruby-doc.org/stdlib/libdoc/test/unit/rdoc/classes/Test/Unit.html</vt:lpwstr>
      </vt:variant>
      <vt:variant>
        <vt:lpwstr/>
      </vt:variant>
      <vt:variant>
        <vt:i4>6094904</vt:i4>
      </vt:variant>
      <vt:variant>
        <vt:i4>24</vt:i4>
      </vt:variant>
      <vt:variant>
        <vt:i4>0</vt:i4>
      </vt:variant>
      <vt:variant>
        <vt:i4>5</vt:i4>
      </vt:variant>
      <vt:variant>
        <vt:lpwstr>http://www.ruby-doc.org/docs/ProgrammingRuby/html/tut_modules.html</vt:lpwstr>
      </vt:variant>
      <vt:variant>
        <vt:lpwstr/>
      </vt:variant>
      <vt:variant>
        <vt:i4>3014675</vt:i4>
      </vt:variant>
      <vt:variant>
        <vt:i4>21</vt:i4>
      </vt:variant>
      <vt:variant>
        <vt:i4>0</vt:i4>
      </vt:variant>
      <vt:variant>
        <vt:i4>5</vt:i4>
      </vt:variant>
      <vt:variant>
        <vt:lpwstr>http://api.rubyonrails.org/classes/ActionView/Helpers/FormTagHelper.html</vt:lpwstr>
      </vt:variant>
      <vt:variant>
        <vt:lpwstr>method-i-form_tag</vt:lpwstr>
      </vt:variant>
      <vt:variant>
        <vt:i4>5177350</vt:i4>
      </vt:variant>
      <vt:variant>
        <vt:i4>18</vt:i4>
      </vt:variant>
      <vt:variant>
        <vt:i4>0</vt:i4>
      </vt:variant>
      <vt:variant>
        <vt:i4>5</vt:i4>
      </vt:variant>
      <vt:variant>
        <vt:lpwstr>http://rubyforge.org/projects/parsetree/</vt:lpwstr>
      </vt:variant>
      <vt:variant>
        <vt:lpwstr/>
      </vt:variant>
      <vt:variant>
        <vt:i4>4128843</vt:i4>
      </vt:variant>
      <vt:variant>
        <vt:i4>15</vt:i4>
      </vt:variant>
      <vt:variant>
        <vt:i4>0</vt:i4>
      </vt:variant>
      <vt:variant>
        <vt:i4>5</vt:i4>
      </vt:variant>
      <vt:variant>
        <vt:lpwstr>http://github.com/threedaymonk/treetop-example/blob/master/complex_html.treetop</vt:lpwstr>
      </vt:variant>
      <vt:variant>
        <vt:lpwstr/>
      </vt:variant>
      <vt:variant>
        <vt:i4>4456449</vt:i4>
      </vt:variant>
      <vt:variant>
        <vt:i4>12</vt:i4>
      </vt:variant>
      <vt:variant>
        <vt:i4>0</vt:i4>
      </vt:variant>
      <vt:variant>
        <vt:i4>5</vt:i4>
      </vt:variant>
      <vt:variant>
        <vt:lpwstr>http://erector.rubyforge.org/</vt:lpwstr>
      </vt:variant>
      <vt:variant>
        <vt:lpwstr/>
      </vt:variant>
      <vt:variant>
        <vt:i4>5701639</vt:i4>
      </vt:variant>
      <vt:variant>
        <vt:i4>9</vt:i4>
      </vt:variant>
      <vt:variant>
        <vt:i4>0</vt:i4>
      </vt:variant>
      <vt:variant>
        <vt:i4>5</vt:i4>
      </vt:variant>
      <vt:variant>
        <vt:lpwstr>http://treetop.rubyforge.org/</vt:lpwstr>
      </vt:variant>
      <vt:variant>
        <vt:lpwstr/>
      </vt:variant>
      <vt:variant>
        <vt:i4>4718593</vt:i4>
      </vt:variant>
      <vt:variant>
        <vt:i4>6</vt:i4>
      </vt:variant>
      <vt:variant>
        <vt:i4>0</vt:i4>
      </vt:variant>
      <vt:variant>
        <vt:i4>5</vt:i4>
      </vt:variant>
      <vt:variant>
        <vt:lpwstr>http://nokogiri.org/</vt:lpwstr>
      </vt:variant>
      <vt:variant>
        <vt:lpwstr/>
      </vt:variant>
      <vt:variant>
        <vt:i4>2752625</vt:i4>
      </vt:variant>
      <vt:variant>
        <vt:i4>3</vt:i4>
      </vt:variant>
      <vt:variant>
        <vt:i4>0</vt:i4>
      </vt:variant>
      <vt:variant>
        <vt:i4>5</vt:i4>
      </vt:variant>
      <vt:variant>
        <vt:lpwstr>http://rubyonrails.org/applications</vt:lpwstr>
      </vt:variant>
      <vt:variant>
        <vt:lpwstr/>
      </vt:variant>
      <vt:variant>
        <vt:i4>4325403</vt:i4>
      </vt:variant>
      <vt:variant>
        <vt:i4>0</vt:i4>
      </vt:variant>
      <vt:variant>
        <vt:i4>0</vt:i4>
      </vt:variant>
      <vt:variant>
        <vt:i4>5</vt:i4>
      </vt:variant>
      <vt:variant>
        <vt:lpwstr>http://rubygems.org/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Vessels</dc:creator>
  <cp:lastModifiedBy>sarah</cp:lastModifiedBy>
  <cp:revision>29</cp:revision>
  <dcterms:created xsi:type="dcterms:W3CDTF">2011-04-06T02:39:00Z</dcterms:created>
  <dcterms:modified xsi:type="dcterms:W3CDTF">2011-04-12T04:53:00Z</dcterms:modified>
</cp:coreProperties>
</file>